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DB5E8" w14:textId="77777777" w:rsidR="00504407" w:rsidRPr="00454A42" w:rsidRDefault="00281398" w:rsidP="00504407">
      <w:pPr>
        <w:rPr>
          <w:rFonts w:ascii="Arial" w:hAnsi="Arial" w:cs="Arial"/>
          <w:color w:val="101541"/>
        </w:rPr>
      </w:pPr>
      <w:r w:rsidRPr="00EB5DFF">
        <w:rPr>
          <w:rFonts w:ascii="Arial" w:hAnsi="Arial" w:cs="Arial"/>
          <w:noProof/>
          <w:color w:val="101541"/>
        </w:rPr>
        <w:drawing>
          <wp:inline distT="0" distB="0" distL="0" distR="0" wp14:anchorId="7B65AB64" wp14:editId="066D128B">
            <wp:extent cx="2782570" cy="480695"/>
            <wp:effectExtent l="0" t="0" r="0" b="0"/>
            <wp:docPr id="1" name="Bildobjek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F3F5" w14:textId="77777777" w:rsidR="00B5129E" w:rsidRPr="00BC3F8C" w:rsidRDefault="00B5129E" w:rsidP="00B5129E">
      <w:pPr>
        <w:pStyle w:val="Heading1"/>
        <w:rPr>
          <w:b w:val="0"/>
          <w:color w:val="101541"/>
          <w:sz w:val="20"/>
          <w:szCs w:val="20"/>
          <w:lang w:val="en-US"/>
        </w:rPr>
      </w:pPr>
      <w:r w:rsidRPr="00BC3F8C">
        <w:rPr>
          <w:b w:val="0"/>
          <w:color w:val="101541"/>
          <w:sz w:val="20"/>
          <w:szCs w:val="20"/>
          <w:lang w:val="en-US"/>
        </w:rPr>
        <w:t>[Name NoA Consulting contact]</w:t>
      </w:r>
    </w:p>
    <w:p w14:paraId="1D34CFAE" w14:textId="77777777" w:rsidR="00B5129E" w:rsidRPr="002B5DEA" w:rsidRDefault="00B5129E" w:rsidP="00B5129E">
      <w:pPr>
        <w:rPr>
          <w:rFonts w:ascii="Arial" w:hAnsi="Arial" w:cs="Arial"/>
          <w:color w:val="101541"/>
          <w:lang w:val="en-US"/>
        </w:rPr>
      </w:pPr>
      <w:r w:rsidRPr="002B5DEA">
        <w:rPr>
          <w:rFonts w:ascii="Arial" w:hAnsi="Arial" w:cs="Arial"/>
          <w:color w:val="101541"/>
          <w:lang w:val="en-US"/>
        </w:rPr>
        <w:t>[</w:t>
      </w:r>
      <w:r>
        <w:rPr>
          <w:rFonts w:ascii="Arial" w:hAnsi="Arial" w:cs="Arial"/>
          <w:color w:val="101541"/>
          <w:lang w:val="en-US"/>
        </w:rPr>
        <w:t>Phone</w:t>
      </w:r>
      <w:r w:rsidRPr="002B5DEA">
        <w:rPr>
          <w:rFonts w:ascii="Arial" w:hAnsi="Arial" w:cs="Arial"/>
          <w:color w:val="101541"/>
          <w:lang w:val="en-US"/>
        </w:rPr>
        <w:t>]</w:t>
      </w:r>
    </w:p>
    <w:p w14:paraId="0E0FF93E" w14:textId="77777777" w:rsidR="00B5129E" w:rsidRPr="002B5DEA" w:rsidRDefault="00B5129E" w:rsidP="00B5129E">
      <w:pPr>
        <w:pStyle w:val="Heading1"/>
        <w:rPr>
          <w:b w:val="0"/>
          <w:color w:val="101541"/>
          <w:sz w:val="20"/>
          <w:szCs w:val="20"/>
          <w:lang w:val="en-US"/>
        </w:rPr>
      </w:pPr>
      <w:r w:rsidRPr="002B5DEA">
        <w:rPr>
          <w:b w:val="0"/>
          <w:color w:val="101541"/>
          <w:sz w:val="20"/>
          <w:szCs w:val="20"/>
          <w:lang w:val="en-US"/>
        </w:rPr>
        <w:t>Stockholm [Dat</w:t>
      </w:r>
      <w:r>
        <w:rPr>
          <w:b w:val="0"/>
          <w:color w:val="101541"/>
          <w:sz w:val="20"/>
          <w:szCs w:val="20"/>
          <w:lang w:val="en-US"/>
        </w:rPr>
        <w:t>e</w:t>
      </w:r>
      <w:r w:rsidRPr="002B5DEA">
        <w:rPr>
          <w:b w:val="0"/>
          <w:color w:val="101541"/>
          <w:sz w:val="20"/>
          <w:szCs w:val="20"/>
          <w:lang w:val="en-US"/>
        </w:rPr>
        <w:t>]</w:t>
      </w:r>
    </w:p>
    <w:p w14:paraId="7BDFF3AF" w14:textId="77777777" w:rsidR="00FD444D" w:rsidRPr="00BC3F8C" w:rsidRDefault="00FD444D" w:rsidP="00087B34">
      <w:pPr>
        <w:rPr>
          <w:rFonts w:ascii="Arial" w:hAnsi="Arial" w:cs="Arial"/>
          <w:color w:val="101541"/>
          <w:sz w:val="48"/>
          <w:szCs w:val="48"/>
          <w:lang w:val="en-US"/>
        </w:rPr>
      </w:pPr>
    </w:p>
    <w:p w14:paraId="59946846" w14:textId="43747399" w:rsidR="00850B80" w:rsidRPr="00BC3F8C" w:rsidRDefault="00224C86" w:rsidP="00087B34">
      <w:pPr>
        <w:rPr>
          <w:rFonts w:ascii="Arial" w:hAnsi="Arial" w:cs="Arial"/>
          <w:color w:val="AFABAB"/>
          <w:sz w:val="48"/>
          <w:szCs w:val="48"/>
          <w:lang w:val="en-US"/>
        </w:rPr>
      </w:pPr>
      <w:r w:rsidRPr="00BC3F8C">
        <w:rPr>
          <w:rFonts w:ascii="Arial" w:hAnsi="Arial" w:cs="Arial"/>
          <w:color w:val="AFABAB"/>
          <w:sz w:val="48"/>
          <w:szCs w:val="48"/>
          <w:lang w:val="en-US"/>
        </w:rPr>
        <w:t>[</w:t>
      </w:r>
      <w:r w:rsidR="00195055" w:rsidRPr="00BC3F8C">
        <w:rPr>
          <w:rFonts w:ascii="Arial" w:hAnsi="Arial" w:cs="Arial"/>
          <w:color w:val="AFABAB"/>
          <w:sz w:val="48"/>
          <w:szCs w:val="48"/>
          <w:lang w:val="en-US"/>
        </w:rPr>
        <w:t>C</w:t>
      </w:r>
      <w:r w:rsidR="00A7775B" w:rsidRPr="00BC3F8C">
        <w:rPr>
          <w:rFonts w:ascii="Arial" w:hAnsi="Arial" w:cs="Arial"/>
          <w:color w:val="AFABAB"/>
          <w:sz w:val="48"/>
          <w:szCs w:val="48"/>
          <w:lang w:val="en-US"/>
        </w:rPr>
        <w:t>lient</w:t>
      </w:r>
      <w:r w:rsidRPr="00BC3F8C">
        <w:rPr>
          <w:rFonts w:ascii="Arial" w:hAnsi="Arial" w:cs="Arial"/>
          <w:color w:val="AFABAB"/>
          <w:sz w:val="48"/>
          <w:szCs w:val="48"/>
          <w:lang w:val="en-US"/>
        </w:rPr>
        <w:t>]</w:t>
      </w:r>
    </w:p>
    <w:p w14:paraId="2D712E41" w14:textId="05038CAC" w:rsidR="00087B34" w:rsidRPr="00BC3F8C" w:rsidRDefault="00E2537E" w:rsidP="00087B34">
      <w:pPr>
        <w:rPr>
          <w:rFonts w:ascii="Arial" w:hAnsi="Arial" w:cs="Arial"/>
          <w:color w:val="AFABAB"/>
          <w:sz w:val="48"/>
          <w:szCs w:val="48"/>
          <w:lang w:val="en-US"/>
        </w:rPr>
      </w:pPr>
      <w:r w:rsidRPr="00BC3F8C">
        <w:rPr>
          <w:rFonts w:ascii="Arial" w:hAnsi="Arial" w:cs="Arial"/>
          <w:color w:val="AFABAB"/>
          <w:sz w:val="48"/>
          <w:szCs w:val="48"/>
          <w:lang w:val="en-US"/>
        </w:rPr>
        <w:t xml:space="preserve">Trax </w:t>
      </w:r>
      <w:r w:rsidR="00975F1C" w:rsidRPr="00BC3F8C">
        <w:rPr>
          <w:rFonts w:ascii="Arial" w:hAnsi="Arial" w:cs="Arial"/>
          <w:color w:val="AFABAB"/>
          <w:sz w:val="48"/>
          <w:szCs w:val="48"/>
          <w:lang w:val="en-US"/>
        </w:rPr>
        <w:t>driver analysis</w:t>
      </w:r>
      <w:r w:rsidRPr="00BC3F8C">
        <w:rPr>
          <w:rFonts w:ascii="Arial" w:hAnsi="Arial" w:cs="Arial"/>
          <w:color w:val="AFABAB"/>
          <w:sz w:val="48"/>
          <w:szCs w:val="48"/>
          <w:lang w:val="en-US"/>
        </w:rPr>
        <w:t xml:space="preserve"> </w:t>
      </w:r>
      <w:r w:rsidR="00224C86" w:rsidRPr="00BC3F8C">
        <w:rPr>
          <w:rFonts w:ascii="Arial" w:hAnsi="Arial" w:cs="Arial"/>
          <w:color w:val="AFABAB"/>
          <w:sz w:val="48"/>
          <w:szCs w:val="48"/>
          <w:lang w:val="en-US"/>
        </w:rPr>
        <w:t>[</w:t>
      </w:r>
      <w:r w:rsidR="00633FFC" w:rsidRPr="00BC3F8C">
        <w:rPr>
          <w:rFonts w:ascii="Arial" w:hAnsi="Arial" w:cs="Arial"/>
          <w:color w:val="AFABAB"/>
          <w:sz w:val="48"/>
          <w:szCs w:val="48"/>
          <w:lang w:val="en-US"/>
        </w:rPr>
        <w:t>year</w:t>
      </w:r>
      <w:r w:rsidR="00224C86" w:rsidRPr="00BC3F8C">
        <w:rPr>
          <w:rFonts w:ascii="Arial" w:hAnsi="Arial" w:cs="Arial"/>
          <w:color w:val="AFABAB"/>
          <w:sz w:val="48"/>
          <w:szCs w:val="48"/>
          <w:lang w:val="en-US"/>
        </w:rPr>
        <w:t>]</w:t>
      </w:r>
    </w:p>
    <w:p w14:paraId="6A0851DF" w14:textId="4AC1C68E" w:rsidR="00087B34" w:rsidRPr="00BC3F8C" w:rsidRDefault="00195055" w:rsidP="00087B34">
      <w:pPr>
        <w:rPr>
          <w:rFonts w:ascii="Arial" w:hAnsi="Arial" w:cs="Arial"/>
          <w:color w:val="AFABAB"/>
          <w:sz w:val="48"/>
          <w:szCs w:val="48"/>
          <w:lang w:val="en-US"/>
        </w:rPr>
      </w:pPr>
      <w:r w:rsidRPr="00BC3F8C">
        <w:rPr>
          <w:rFonts w:ascii="Arial" w:hAnsi="Arial" w:cs="Arial"/>
          <w:color w:val="AFABAB"/>
          <w:sz w:val="48"/>
          <w:szCs w:val="48"/>
          <w:lang w:val="en-US"/>
        </w:rPr>
        <w:t>Main survey</w:t>
      </w:r>
    </w:p>
    <w:p w14:paraId="5C39C52E" w14:textId="77777777" w:rsidR="00087B34" w:rsidRPr="00BC3F8C" w:rsidRDefault="00087B34" w:rsidP="00087B34">
      <w:pPr>
        <w:pStyle w:val="Heading1"/>
        <w:rPr>
          <w:b w:val="0"/>
          <w:color w:val="AFABAB"/>
          <w:sz w:val="20"/>
          <w:szCs w:val="20"/>
          <w:highlight w:val="yellow"/>
          <w:lang w:val="en-US"/>
        </w:rPr>
      </w:pPr>
    </w:p>
    <w:p w14:paraId="2F4E6881" w14:textId="77777777" w:rsidR="00D4727A" w:rsidRPr="00BC3F8C" w:rsidRDefault="00D4727A" w:rsidP="007A71BE">
      <w:pPr>
        <w:rPr>
          <w:rFonts w:ascii="Arial" w:hAnsi="Arial" w:cs="Arial"/>
          <w:color w:val="AFABAB"/>
          <w:highlight w:val="yellow"/>
          <w:lang w:val="en-US"/>
        </w:rPr>
      </w:pPr>
    </w:p>
    <w:p w14:paraId="6E0BDAD4" w14:textId="1E5FFF9B" w:rsidR="009C33DF" w:rsidRPr="00BC3F8C" w:rsidRDefault="00360D48" w:rsidP="009C33DF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BC3F8C">
        <w:rPr>
          <w:rFonts w:ascii="Arial" w:hAnsi="Arial" w:cs="Arial"/>
          <w:color w:val="AFABAB"/>
          <w:sz w:val="36"/>
          <w:szCs w:val="36"/>
          <w:lang w:val="en-US"/>
        </w:rPr>
        <w:t>Sample</w:t>
      </w:r>
    </w:p>
    <w:p w14:paraId="57D6D92C" w14:textId="77777777" w:rsidR="00087B34" w:rsidRPr="00A7775B" w:rsidRDefault="00087B34" w:rsidP="00087B34">
      <w:pPr>
        <w:rPr>
          <w:rFonts w:ascii="Arial" w:hAnsi="Arial" w:cs="Arial"/>
          <w:color w:val="101541"/>
          <w:lang w:val="en-US"/>
        </w:rPr>
      </w:pPr>
    </w:p>
    <w:p w14:paraId="68564506" w14:textId="18B68EBA" w:rsidR="00E43B39" w:rsidRPr="00FD67BC" w:rsidRDefault="00360D48" w:rsidP="00087B34">
      <w:pPr>
        <w:pStyle w:val="BodyText2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D67BC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Target group</w:t>
      </w:r>
      <w:r w:rsidR="00E43B39" w:rsidRPr="00FD67BC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  <w:r w:rsidR="00E43B39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9F4EC5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E</w:t>
      </w:r>
      <w:r w:rsidR="00372741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veryone aged </w:t>
      </w:r>
      <w:r w:rsidR="00FD3150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16</w:t>
      </w:r>
      <w:r w:rsidR="00E43B39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-74</w:t>
      </w:r>
      <w:r w:rsidR="00D01177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6A6DE3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nationally </w:t>
      </w:r>
      <w:r w:rsidR="00D01177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representative</w:t>
      </w:r>
      <w:r w:rsidR="00C63454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based on </w:t>
      </w:r>
      <w:r w:rsidR="007B2C68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gender, age</w:t>
      </w:r>
      <w:r w:rsidR="00C63454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A-region</w:t>
      </w:r>
      <w:r w:rsidR="001E4856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6BBC7372" w14:textId="77777777" w:rsidR="00E07A35" w:rsidRPr="00FD67BC" w:rsidRDefault="00E07A35" w:rsidP="009F4EC5">
      <w:pPr>
        <w:pStyle w:val="BodyText2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87997C9" w14:textId="024FF8B7" w:rsidR="00004433" w:rsidRPr="000C7BD9" w:rsidRDefault="00526DCC" w:rsidP="009F4EC5">
      <w:pPr>
        <w:pStyle w:val="BodyText2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C7BD9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Quotas:</w:t>
      </w:r>
      <w:r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530E9C"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>I</w:t>
      </w:r>
      <w:r w:rsidR="007E5495"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>f applicable</w:t>
      </w:r>
      <w:r w:rsidR="006D44DB"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>, otherwise delete</w:t>
      </w:r>
      <w:r w:rsidR="005463FC"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132678BC" w14:textId="77777777" w:rsidR="00E07A35" w:rsidRPr="000C7BD9" w:rsidRDefault="00E07A35" w:rsidP="00E07A35">
      <w:pPr>
        <w:pStyle w:val="BodyText2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5F283D6" w14:textId="58A45DBB" w:rsidR="00E07A35" w:rsidRPr="000C7BD9" w:rsidRDefault="00E07A35" w:rsidP="00E07A35">
      <w:pPr>
        <w:pStyle w:val="BodyText2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C7BD9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No. of interviews:</w:t>
      </w:r>
      <w:r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1 000</w:t>
      </w:r>
    </w:p>
    <w:p w14:paraId="6789891F" w14:textId="77777777" w:rsidR="00004433" w:rsidRPr="000C7BD9" w:rsidRDefault="00004433" w:rsidP="009F4EC5">
      <w:pPr>
        <w:pStyle w:val="BodyText2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380A7EFE" w14:textId="510537BB" w:rsidR="001736D1" w:rsidRPr="00FD67BC" w:rsidRDefault="001736D1" w:rsidP="001736D1">
      <w:pPr>
        <w:pStyle w:val="Heading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0C7BD9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Weighting:</w:t>
      </w:r>
      <w:r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530E9C"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>If applicable</w:t>
      </w:r>
      <w:r w:rsidR="006D44DB"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>, otherwise delete</w:t>
      </w:r>
      <w:r w:rsidR="005463FC" w:rsidRPr="000C7BD9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1D1D3529" w14:textId="77777777" w:rsidR="00530E9C" w:rsidRPr="00FD67BC" w:rsidRDefault="00530E9C" w:rsidP="009F4EC5">
      <w:pPr>
        <w:pStyle w:val="BodyText2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</w:p>
    <w:p w14:paraId="33ECA34D" w14:textId="41CDD3D4" w:rsidR="008D794F" w:rsidRDefault="00FD67BC" w:rsidP="00005B9F">
      <w:pPr>
        <w:pStyle w:val="Heading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D67BC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Estimated interview time (</w:t>
      </w:r>
      <w:r w:rsidR="00C63454" w:rsidRPr="00FD67BC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LOI</w:t>
      </w:r>
      <w:r w:rsidRPr="00FD67BC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)</w:t>
      </w:r>
      <w:r w:rsidR="00FF3140" w:rsidRPr="00FD67BC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  <w:r w:rsidR="00FF3140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E43B39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15</w:t>
      </w:r>
      <w:r w:rsidR="00087B34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C63454" w:rsidRPr="00FD67BC">
        <w:rPr>
          <w:rFonts w:ascii="Arial" w:hAnsi="Arial" w:cs="Arial"/>
          <w:color w:val="000000" w:themeColor="text1"/>
          <w:sz w:val="20"/>
          <w:szCs w:val="20"/>
          <w:lang w:val="en-US"/>
        </w:rPr>
        <w:t>mins</w:t>
      </w:r>
    </w:p>
    <w:p w14:paraId="437258F5" w14:textId="77777777" w:rsidR="00657FD1" w:rsidRDefault="00657FD1" w:rsidP="00657FD1">
      <w:pPr>
        <w:rPr>
          <w:lang w:val="en-US"/>
        </w:rPr>
      </w:pPr>
    </w:p>
    <w:p w14:paraId="5C6239C4" w14:textId="4A07BD2E" w:rsidR="00657FD1" w:rsidRPr="00657FD1" w:rsidRDefault="00657FD1" w:rsidP="00657FD1">
      <w:pPr>
        <w:rPr>
          <w:rFonts w:ascii="Arial" w:hAnsi="Arial" w:cs="Arial"/>
          <w:bCs/>
          <w:color w:val="000000" w:themeColor="text1"/>
          <w:lang w:val="en-US"/>
        </w:rPr>
      </w:pPr>
      <w:r w:rsidRPr="00657FD1">
        <w:rPr>
          <w:rFonts w:ascii="Arial" w:hAnsi="Arial" w:cs="Arial"/>
          <w:b/>
          <w:color w:val="000000" w:themeColor="text1"/>
          <w:lang w:val="en-US"/>
        </w:rPr>
        <w:t>NB:</w:t>
      </w:r>
      <w:r w:rsidRPr="00657FD1">
        <w:rPr>
          <w:rFonts w:ascii="Arial" w:hAnsi="Arial" w:cs="Arial"/>
          <w:bCs/>
          <w:color w:val="000000" w:themeColor="text1"/>
          <w:lang w:val="en-US"/>
        </w:rPr>
        <w:t xml:space="preserve"> Survey headings (Part S, Part A etc.) only for internal use, not to be included in survey.</w:t>
      </w:r>
    </w:p>
    <w:p w14:paraId="18419FC2" w14:textId="77777777" w:rsidR="008C553C" w:rsidRPr="00A7775B" w:rsidRDefault="008C553C" w:rsidP="008C553C">
      <w:pPr>
        <w:rPr>
          <w:rFonts w:ascii="Arial" w:hAnsi="Arial" w:cs="Arial"/>
          <w:color w:val="101541"/>
          <w:lang w:val="en-US"/>
        </w:rPr>
      </w:pPr>
    </w:p>
    <w:p w14:paraId="289AA6B3" w14:textId="77777777" w:rsidR="000C401C" w:rsidRPr="00A7775B" w:rsidRDefault="000C401C" w:rsidP="008C553C">
      <w:pPr>
        <w:rPr>
          <w:rFonts w:ascii="Arial" w:hAnsi="Arial" w:cs="Arial"/>
          <w:color w:val="101541"/>
          <w:lang w:val="en-US"/>
        </w:rPr>
      </w:pPr>
    </w:p>
    <w:p w14:paraId="4FF9F6F8" w14:textId="51996ECD" w:rsidR="00E43B39" w:rsidRPr="007A4FEB" w:rsidRDefault="00004D92" w:rsidP="00E43B39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7A4FEB">
        <w:rPr>
          <w:rFonts w:ascii="Arial" w:hAnsi="Arial" w:cs="Arial"/>
          <w:color w:val="AFABAB"/>
          <w:sz w:val="36"/>
          <w:szCs w:val="36"/>
          <w:lang w:val="en-US"/>
        </w:rPr>
        <w:t>Category</w:t>
      </w:r>
      <w:r w:rsidR="00E43B39" w:rsidRPr="007A4FEB">
        <w:rPr>
          <w:rFonts w:ascii="Arial" w:hAnsi="Arial" w:cs="Arial"/>
          <w:color w:val="AFABAB"/>
          <w:sz w:val="36"/>
          <w:szCs w:val="36"/>
          <w:lang w:val="en-US"/>
        </w:rPr>
        <w:t xml:space="preserve"> </w:t>
      </w:r>
      <w:r w:rsidRPr="007A4FEB">
        <w:rPr>
          <w:rFonts w:ascii="Arial" w:hAnsi="Arial" w:cs="Arial"/>
          <w:color w:val="AFABAB"/>
          <w:sz w:val="36"/>
          <w:szCs w:val="36"/>
          <w:lang w:val="en-US"/>
        </w:rPr>
        <w:t>and</w:t>
      </w:r>
      <w:r w:rsidR="00E43B39" w:rsidRPr="007A4FEB">
        <w:rPr>
          <w:rFonts w:ascii="Arial" w:hAnsi="Arial" w:cs="Arial"/>
          <w:color w:val="AFABAB"/>
          <w:sz w:val="36"/>
          <w:szCs w:val="36"/>
          <w:lang w:val="en-US"/>
        </w:rPr>
        <w:t xml:space="preserve"> </w:t>
      </w:r>
      <w:r w:rsidRPr="007A4FEB">
        <w:rPr>
          <w:rFonts w:ascii="Arial" w:hAnsi="Arial" w:cs="Arial"/>
          <w:color w:val="AFABAB"/>
          <w:sz w:val="36"/>
          <w:szCs w:val="36"/>
          <w:lang w:val="en-US"/>
        </w:rPr>
        <w:t>brands</w:t>
      </w:r>
    </w:p>
    <w:p w14:paraId="43846F0C" w14:textId="56543A83" w:rsidR="00C726C0" w:rsidRPr="000C7BD9" w:rsidRDefault="00C726C0" w:rsidP="00C726C0">
      <w:pPr>
        <w:pStyle w:val="BodyText2"/>
        <w:rPr>
          <w:rFonts w:ascii="Arial" w:hAnsi="Arial" w:cs="Arial"/>
          <w:b/>
          <w:bCs/>
          <w:color w:val="AFABAB"/>
          <w:sz w:val="20"/>
          <w:szCs w:val="20"/>
          <w:lang w:val="en-US"/>
        </w:rPr>
      </w:pPr>
    </w:p>
    <w:p w14:paraId="4AA4E8DD" w14:textId="56459A2C" w:rsidR="00C726C0" w:rsidRPr="00657FD1" w:rsidRDefault="008A0458" w:rsidP="00C726C0">
      <w:pPr>
        <w:pStyle w:val="BodyText2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657FD1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Category description</w:t>
      </w:r>
      <w:r w:rsidR="006159C8" w:rsidRPr="00657FD1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for programmers</w:t>
      </w:r>
      <w:r w:rsidR="00C726C0" w:rsidRPr="00657FD1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  <w:r w:rsidR="000C7BD9" w:rsidRPr="00657FD1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F54293" w:rsidRPr="00657FD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E.g. </w:t>
      </w:r>
      <w:r w:rsidR="000F6C79" w:rsidRPr="00657FD1">
        <w:rPr>
          <w:rFonts w:ascii="Arial" w:hAnsi="Arial" w:cs="Arial"/>
          <w:color w:val="000000" w:themeColor="text1"/>
          <w:sz w:val="20"/>
          <w:szCs w:val="20"/>
          <w:lang w:val="en-US"/>
        </w:rPr>
        <w:t>This survey is about mobile operators that offer subscriptions or prepaid cards for making calls and surfing on mobile phones.</w:t>
      </w:r>
    </w:p>
    <w:p w14:paraId="33864765" w14:textId="7855A4BA" w:rsidR="000C401C" w:rsidRPr="00657FD1" w:rsidRDefault="000C401C" w:rsidP="00C726C0">
      <w:pPr>
        <w:pStyle w:val="BodyText2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0EBCA93" w14:textId="497955AD" w:rsidR="5805FE3F" w:rsidRDefault="5805FE3F" w:rsidP="26D38C2B">
      <w:pPr>
        <w:pStyle w:val="BodyText2"/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</w:pPr>
      <w:r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Oftast används logotyper istället för enbart varumärkesnamn i enkäten. </w:t>
      </w:r>
      <w:r w:rsidR="51E37FDA"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>Klistra in logotyperna</w:t>
      </w:r>
      <w:r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 </w:t>
      </w:r>
      <w:r w:rsidR="6D79DBDA"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>i PPT</w:t>
      </w:r>
      <w:r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, </w:t>
      </w:r>
      <w:r w:rsidR="26C9CB94"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screenshotta varje och </w:t>
      </w:r>
      <w:r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>spara som PNG</w:t>
      </w:r>
      <w:r w:rsidR="307D8149"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 i mapp</w:t>
      </w:r>
      <w:r w:rsidR="436D96FE"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 som </w:t>
      </w:r>
      <w:r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>komprimera</w:t>
      </w:r>
      <w:r w:rsidR="03C5D428"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>s</w:t>
      </w:r>
      <w:r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 och skicka</w:t>
      </w:r>
      <w:r w:rsidR="567DF48B"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>s</w:t>
      </w:r>
      <w:r w:rsidRPr="26D38C2B">
        <w:rPr>
          <w:rFonts w:ascii="Arial" w:hAnsi="Arial" w:cs="Arial"/>
          <w:color w:val="000000" w:themeColor="text1"/>
          <w:sz w:val="20"/>
          <w:szCs w:val="20"/>
          <w:highlight w:val="yellow"/>
          <w:lang w:val="en-US"/>
        </w:rPr>
        <w:t xml:space="preserve"> till Norstat.</w:t>
      </w:r>
    </w:p>
    <w:p w14:paraId="20B97728" w14:textId="714A4171" w:rsidR="26D38C2B" w:rsidRDefault="26D38C2B" w:rsidP="26D38C2B">
      <w:pPr>
        <w:pStyle w:val="BodyText2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16DB0C1" w14:textId="62B1B308" w:rsidR="000C401C" w:rsidRPr="00DC013D" w:rsidRDefault="006D44DB" w:rsidP="00C726C0">
      <w:pPr>
        <w:pStyle w:val="BodyText2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B</w:t>
      </w:r>
      <w:r w:rsidR="001C2D48"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rand list</w:t>
      </w:r>
      <w:r w:rsidR="00765392"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(also shown with images, find </w:t>
      </w:r>
      <w:r w:rsidR="00AB2EEB"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PNGs</w:t>
      </w:r>
      <w:r w:rsidR="00DC013D"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attached </w:t>
      </w:r>
      <w:r w:rsidR="00AB2EEB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in</w:t>
      </w:r>
      <w:r w:rsidR="00DC013D"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E-mail</w:t>
      </w:r>
      <w:r w:rsidR="00765392"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)</w:t>
      </w:r>
      <w:r w:rsidR="002012BD" w:rsidRPr="00DC013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:</w:t>
      </w:r>
    </w:p>
    <w:p w14:paraId="2822A565" w14:textId="0BFD5322" w:rsidR="006658CE" w:rsidRPr="00657FD1" w:rsidRDefault="001C2D48" w:rsidP="00A7775B">
      <w:pPr>
        <w:pStyle w:val="BodyText2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57FD1">
        <w:rPr>
          <w:rFonts w:ascii="Arial" w:hAnsi="Arial" w:cs="Arial"/>
          <w:color w:val="000000" w:themeColor="text1"/>
          <w:sz w:val="20"/>
          <w:szCs w:val="20"/>
        </w:rPr>
        <w:t>Brand</w:t>
      </w:r>
    </w:p>
    <w:p w14:paraId="542FDFE4" w14:textId="751D5794" w:rsidR="001070F4" w:rsidRPr="00657FD1" w:rsidRDefault="001C2D48" w:rsidP="00A7775B">
      <w:pPr>
        <w:pStyle w:val="BodyText2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57FD1">
        <w:rPr>
          <w:rFonts w:ascii="Arial" w:hAnsi="Arial" w:cs="Arial"/>
          <w:color w:val="000000" w:themeColor="text1"/>
          <w:sz w:val="20"/>
          <w:szCs w:val="20"/>
        </w:rPr>
        <w:t>Brand</w:t>
      </w:r>
    </w:p>
    <w:p w14:paraId="4BAD239D" w14:textId="201933AC" w:rsidR="001070F4" w:rsidRPr="00657FD1" w:rsidRDefault="001C2D48" w:rsidP="00A7775B">
      <w:pPr>
        <w:pStyle w:val="BodyText2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57FD1">
        <w:rPr>
          <w:rFonts w:ascii="Arial" w:hAnsi="Arial" w:cs="Arial"/>
          <w:color w:val="000000" w:themeColor="text1"/>
          <w:sz w:val="20"/>
          <w:szCs w:val="20"/>
        </w:rPr>
        <w:t>Brand</w:t>
      </w:r>
    </w:p>
    <w:p w14:paraId="0A71E4F5" w14:textId="5E5BC8E8" w:rsidR="001C2D48" w:rsidRPr="00657FD1" w:rsidRDefault="001C2D48" w:rsidP="00A7775B">
      <w:pPr>
        <w:pStyle w:val="BodyText2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57FD1">
        <w:rPr>
          <w:rFonts w:ascii="Arial" w:hAnsi="Arial" w:cs="Arial"/>
          <w:color w:val="000000" w:themeColor="text1"/>
          <w:sz w:val="20"/>
          <w:szCs w:val="20"/>
        </w:rPr>
        <w:t>Brand</w:t>
      </w:r>
    </w:p>
    <w:p w14:paraId="6F7D9D43" w14:textId="5842881A" w:rsidR="003060DE" w:rsidRPr="00657FD1" w:rsidRDefault="001C2D48" w:rsidP="00C3669F">
      <w:pPr>
        <w:pStyle w:val="BodyText2"/>
        <w:numPr>
          <w:ilvl w:val="0"/>
          <w:numId w:val="3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657FD1">
        <w:rPr>
          <w:rFonts w:ascii="Arial" w:hAnsi="Arial" w:cs="Arial"/>
          <w:color w:val="000000" w:themeColor="text1"/>
          <w:sz w:val="20"/>
          <w:szCs w:val="20"/>
        </w:rPr>
        <w:t>Brand</w:t>
      </w:r>
    </w:p>
    <w:p w14:paraId="10C875D8" w14:textId="77777777" w:rsidR="00D66F6D" w:rsidRDefault="00D66F6D" w:rsidP="00C3669F">
      <w:pPr>
        <w:rPr>
          <w:rFonts w:ascii="Arial" w:hAnsi="Arial" w:cs="Arial"/>
          <w:b/>
          <w:color w:val="101541"/>
        </w:rPr>
      </w:pPr>
    </w:p>
    <w:p w14:paraId="037384F0" w14:textId="089D7E6B" w:rsidR="00F22ECA" w:rsidRPr="00203860" w:rsidRDefault="00F22ECA" w:rsidP="00C3669F">
      <w:pPr>
        <w:rPr>
          <w:rFonts w:ascii="Arial" w:hAnsi="Arial" w:cs="Arial"/>
          <w:color w:val="101541"/>
          <w:sz w:val="36"/>
          <w:szCs w:val="36"/>
          <w:lang w:val="en-US"/>
        </w:rPr>
        <w:sectPr w:rsidR="00F22ECA" w:rsidRPr="00203860" w:rsidSect="00DF0DA7">
          <w:footerReference w:type="even" r:id="rId11"/>
          <w:footerReference w:type="default" r:id="rId12"/>
          <w:pgSz w:w="11906" w:h="16838"/>
          <w:pgMar w:top="1134" w:right="1418" w:bottom="568" w:left="1418" w:header="720" w:footer="720" w:gutter="0"/>
          <w:cols w:space="720"/>
        </w:sectPr>
      </w:pPr>
    </w:p>
    <w:p w14:paraId="5CE38DCF" w14:textId="0CFED98B" w:rsidR="002B3E1D" w:rsidRPr="00203860" w:rsidRDefault="002B3E1D" w:rsidP="00C3669F">
      <w:pPr>
        <w:rPr>
          <w:rFonts w:ascii="Arial" w:hAnsi="Arial" w:cs="Arial"/>
          <w:color w:val="FF0000"/>
          <w:lang w:val="en-US"/>
        </w:rPr>
      </w:pPr>
      <w:r w:rsidRPr="00203860">
        <w:rPr>
          <w:rFonts w:ascii="Arial" w:hAnsi="Arial" w:cs="Arial"/>
          <w:color w:val="FF0000"/>
          <w:lang w:val="en-US"/>
        </w:rPr>
        <w:t>START</w:t>
      </w:r>
      <w:r w:rsidR="001E4856" w:rsidRPr="00203860">
        <w:rPr>
          <w:rFonts w:ascii="Arial" w:hAnsi="Arial" w:cs="Arial"/>
          <w:color w:val="FF0000"/>
          <w:lang w:val="en-US"/>
        </w:rPr>
        <w:t xml:space="preserve"> OF SURVEY</w:t>
      </w:r>
    </w:p>
    <w:p w14:paraId="562BE5D6" w14:textId="77777777" w:rsidR="002B3E1D" w:rsidRPr="00203860" w:rsidRDefault="002B3E1D" w:rsidP="00C3669F">
      <w:pPr>
        <w:rPr>
          <w:rFonts w:ascii="Arial" w:hAnsi="Arial" w:cs="Arial"/>
          <w:color w:val="FF0000"/>
          <w:lang w:val="en-US"/>
        </w:rPr>
      </w:pPr>
    </w:p>
    <w:p w14:paraId="57292172" w14:textId="094DB9C0" w:rsidR="000E5443" w:rsidRPr="00E54154" w:rsidRDefault="000E5443" w:rsidP="00C3669F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E54154">
        <w:rPr>
          <w:rFonts w:ascii="Arial" w:hAnsi="Arial" w:cs="Arial"/>
          <w:color w:val="AFABAB"/>
          <w:sz w:val="36"/>
          <w:szCs w:val="36"/>
          <w:lang w:val="en-US"/>
        </w:rPr>
        <w:t>Part S</w:t>
      </w:r>
      <w:r w:rsidR="002869B2" w:rsidRPr="00E54154">
        <w:rPr>
          <w:rFonts w:ascii="Arial" w:hAnsi="Arial" w:cs="Arial"/>
          <w:color w:val="AFABAB"/>
          <w:sz w:val="36"/>
          <w:szCs w:val="36"/>
          <w:lang w:val="en-US"/>
        </w:rPr>
        <w:t>.</w:t>
      </w:r>
      <w:r w:rsidRPr="00E54154">
        <w:rPr>
          <w:rFonts w:ascii="Arial" w:hAnsi="Arial" w:cs="Arial"/>
          <w:color w:val="AFABAB"/>
          <w:sz w:val="36"/>
          <w:szCs w:val="36"/>
          <w:lang w:val="en-US"/>
        </w:rPr>
        <w:t xml:space="preserve"> Screening</w:t>
      </w:r>
    </w:p>
    <w:p w14:paraId="6A44AC85" w14:textId="77777777" w:rsidR="002869B2" w:rsidRPr="00203860" w:rsidRDefault="002869B2" w:rsidP="002869B2">
      <w:pPr>
        <w:rPr>
          <w:rFonts w:ascii="Arial" w:hAnsi="Arial" w:cs="Arial"/>
          <w:b/>
          <w:bCs/>
          <w:color w:val="101541"/>
          <w:lang w:val="en-US"/>
        </w:rPr>
      </w:pPr>
    </w:p>
    <w:p w14:paraId="6B4F84D1" w14:textId="49DFD22A" w:rsidR="00E37CCC" w:rsidRPr="00F46075" w:rsidRDefault="002869B2" w:rsidP="00C3669F">
      <w:pPr>
        <w:rPr>
          <w:rFonts w:ascii="Arial" w:hAnsi="Arial" w:cs="Arial"/>
          <w:bCs/>
          <w:color w:val="FF0000"/>
          <w:lang w:val="en-US"/>
        </w:rPr>
      </w:pPr>
      <w:r w:rsidRPr="00F46075">
        <w:rPr>
          <w:rFonts w:ascii="Arial" w:hAnsi="Arial" w:cs="Arial"/>
          <w:bCs/>
          <w:color w:val="FF0000"/>
          <w:lang w:val="en-US"/>
        </w:rPr>
        <w:t xml:space="preserve">Screen out </w:t>
      </w:r>
      <w:r w:rsidR="003106C2" w:rsidRPr="00F46075">
        <w:rPr>
          <w:rFonts w:ascii="Arial" w:hAnsi="Arial" w:cs="Arial"/>
          <w:bCs/>
          <w:color w:val="FF0000"/>
          <w:lang w:val="en-US"/>
        </w:rPr>
        <w:t xml:space="preserve">if </w:t>
      </w:r>
      <w:r w:rsidR="008B23BC" w:rsidRPr="00F46075">
        <w:rPr>
          <w:rFonts w:ascii="Arial" w:hAnsi="Arial" w:cs="Arial"/>
          <w:bCs/>
          <w:color w:val="FF0000"/>
          <w:lang w:val="en-US"/>
        </w:rPr>
        <w:t>age</w:t>
      </w:r>
      <w:r w:rsidR="00E37CCC" w:rsidRPr="00F46075">
        <w:rPr>
          <w:rFonts w:ascii="Arial" w:hAnsi="Arial" w:cs="Arial"/>
          <w:bCs/>
          <w:color w:val="FF0000"/>
          <w:lang w:val="en-US"/>
        </w:rPr>
        <w:t>&lt;16</w:t>
      </w:r>
    </w:p>
    <w:p w14:paraId="7E28714B" w14:textId="3D457438" w:rsidR="00E37CCC" w:rsidRDefault="00E37CCC" w:rsidP="00C3669F">
      <w:pPr>
        <w:rPr>
          <w:rFonts w:ascii="Arial" w:hAnsi="Arial" w:cs="Arial"/>
          <w:bCs/>
          <w:color w:val="FF0000"/>
          <w:lang w:val="en-US"/>
        </w:rPr>
      </w:pPr>
      <w:r w:rsidRPr="00F46075">
        <w:rPr>
          <w:rFonts w:ascii="Arial" w:hAnsi="Arial" w:cs="Arial"/>
          <w:bCs/>
          <w:color w:val="FF0000"/>
          <w:lang w:val="en-US"/>
        </w:rPr>
        <w:t xml:space="preserve">Screen out if </w:t>
      </w:r>
      <w:r w:rsidR="008B23BC" w:rsidRPr="00F46075">
        <w:rPr>
          <w:rFonts w:ascii="Arial" w:hAnsi="Arial" w:cs="Arial"/>
          <w:bCs/>
          <w:color w:val="FF0000"/>
          <w:lang w:val="en-US"/>
        </w:rPr>
        <w:t>age</w:t>
      </w:r>
      <w:r w:rsidRPr="00F46075">
        <w:rPr>
          <w:rFonts w:ascii="Arial" w:hAnsi="Arial" w:cs="Arial"/>
          <w:bCs/>
          <w:color w:val="FF0000"/>
          <w:lang w:val="en-US"/>
        </w:rPr>
        <w:t>&gt;74</w:t>
      </w:r>
    </w:p>
    <w:p w14:paraId="51AB1033" w14:textId="77777777" w:rsidR="000E5443" w:rsidRPr="002869B2" w:rsidRDefault="000E5443" w:rsidP="00C3669F">
      <w:pPr>
        <w:rPr>
          <w:rFonts w:ascii="Arial" w:hAnsi="Arial" w:cs="Arial"/>
          <w:color w:val="FF0000"/>
          <w:lang w:val="en-US"/>
        </w:rPr>
      </w:pPr>
    </w:p>
    <w:p w14:paraId="13AFD158" w14:textId="3EB94974" w:rsidR="002B3E1D" w:rsidRDefault="002B3E1D" w:rsidP="00C3669F">
      <w:pPr>
        <w:rPr>
          <w:rFonts w:ascii="Arial" w:hAnsi="Arial" w:cs="Arial"/>
          <w:color w:val="FF0000"/>
        </w:rPr>
      </w:pPr>
      <w:r w:rsidRPr="00BC3F8C">
        <w:rPr>
          <w:rFonts w:ascii="Arial" w:hAnsi="Arial" w:cs="Arial"/>
          <w:color w:val="FF0000"/>
        </w:rPr>
        <w:t>INTRO:</w:t>
      </w:r>
    </w:p>
    <w:p w14:paraId="3EEC01F5" w14:textId="77777777" w:rsidR="003D046E" w:rsidRDefault="003D046E" w:rsidP="00C3669F">
      <w:pPr>
        <w:rPr>
          <w:rFonts w:ascii="Arial" w:hAnsi="Arial" w:cs="Arial"/>
          <w:color w:val="FF0000"/>
        </w:rPr>
      </w:pPr>
    </w:p>
    <w:p w14:paraId="3C86B2E6" w14:textId="07F784B3" w:rsidR="003D046E" w:rsidRDefault="009F55A7" w:rsidP="00C366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yellow"/>
        </w:rPr>
        <w:t>Sätter</w:t>
      </w:r>
      <w:r w:rsidR="00494442" w:rsidRPr="00494442">
        <w:rPr>
          <w:rFonts w:ascii="Arial" w:hAnsi="Arial" w:cs="Arial"/>
          <w:color w:val="000000" w:themeColor="text1"/>
          <w:highlight w:val="yellow"/>
        </w:rPr>
        <w:t xml:space="preserve"> respondenten i rätt sammanhang </w:t>
      </w:r>
      <w:r w:rsidR="00CD06D4">
        <w:rPr>
          <w:rFonts w:ascii="Arial" w:hAnsi="Arial" w:cs="Arial"/>
          <w:color w:val="000000" w:themeColor="text1"/>
          <w:highlight w:val="yellow"/>
        </w:rPr>
        <w:t xml:space="preserve">(introducerar </w:t>
      </w:r>
      <w:r w:rsidR="00494442" w:rsidRPr="004E56FE">
        <w:rPr>
          <w:rFonts w:ascii="Arial" w:hAnsi="Arial" w:cs="Arial"/>
          <w:color w:val="000000" w:themeColor="text1"/>
          <w:highlight w:val="yellow"/>
        </w:rPr>
        <w:t>kategori</w:t>
      </w:r>
      <w:r w:rsidR="002E3969" w:rsidRPr="004E56FE">
        <w:rPr>
          <w:rFonts w:ascii="Arial" w:hAnsi="Arial" w:cs="Arial"/>
          <w:color w:val="000000" w:themeColor="text1"/>
          <w:highlight w:val="yellow"/>
        </w:rPr>
        <w:t>n</w:t>
      </w:r>
      <w:r w:rsidR="00CD06D4" w:rsidRPr="004E56FE">
        <w:rPr>
          <w:rFonts w:ascii="Arial" w:hAnsi="Arial" w:cs="Arial"/>
          <w:color w:val="000000" w:themeColor="text1"/>
          <w:highlight w:val="yellow"/>
        </w:rPr>
        <w:t>)</w:t>
      </w:r>
      <w:r w:rsidR="004E56FE" w:rsidRPr="004E56FE">
        <w:rPr>
          <w:rFonts w:ascii="Arial" w:hAnsi="Arial" w:cs="Arial"/>
          <w:color w:val="000000" w:themeColor="text1"/>
          <w:highlight w:val="yellow"/>
        </w:rPr>
        <w:t xml:space="preserve">, </w:t>
      </w:r>
      <w:r w:rsidR="004E56FE" w:rsidRPr="004E56FE">
        <w:rPr>
          <w:rFonts w:ascii="Arial" w:hAnsi="Arial" w:cs="Arial"/>
          <w:b/>
          <w:bCs/>
          <w:color w:val="000000" w:themeColor="text1"/>
          <w:highlight w:val="yellow"/>
        </w:rPr>
        <w:t>alltid med</w:t>
      </w:r>
      <w:r w:rsidR="00C86821" w:rsidRPr="004E56FE">
        <w:rPr>
          <w:rFonts w:ascii="Arial" w:hAnsi="Arial" w:cs="Arial"/>
          <w:color w:val="000000" w:themeColor="text1"/>
          <w:highlight w:val="yellow"/>
        </w:rPr>
        <w:t>:</w:t>
      </w:r>
    </w:p>
    <w:p w14:paraId="6A759A59" w14:textId="77777777" w:rsidR="00494442" w:rsidRPr="00BC3F8C" w:rsidRDefault="00494442" w:rsidP="00C3669F">
      <w:pPr>
        <w:rPr>
          <w:rFonts w:ascii="Arial" w:hAnsi="Arial" w:cs="Arial"/>
          <w:color w:val="FF0000"/>
        </w:rPr>
      </w:pPr>
    </w:p>
    <w:p w14:paraId="4FCCA631" w14:textId="05819246" w:rsidR="00EF442C" w:rsidRPr="005E68FA" w:rsidRDefault="00D41415" w:rsidP="002B3E1D">
      <w:p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Denna undersökning handlar om mobiloperatörer som erbjuder abonnemang eller kontantkort för att ringa och surfa med mobiltelefon.</w:t>
      </w:r>
    </w:p>
    <w:p w14:paraId="05D09B06" w14:textId="77777777" w:rsidR="002B3E1D" w:rsidRPr="00D41415" w:rsidRDefault="002B3E1D" w:rsidP="00C3669F">
      <w:pPr>
        <w:rPr>
          <w:rFonts w:ascii="Arial" w:hAnsi="Arial" w:cs="Arial"/>
          <w:color w:val="FF0000"/>
        </w:rPr>
      </w:pPr>
    </w:p>
    <w:p w14:paraId="01BF9E84" w14:textId="35B9AF46" w:rsidR="00C3669F" w:rsidRPr="000D6D59" w:rsidRDefault="003F64DA" w:rsidP="00C3669F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0D6D59">
        <w:rPr>
          <w:rFonts w:ascii="Arial" w:hAnsi="Arial" w:cs="Arial"/>
          <w:color w:val="AFABAB"/>
          <w:sz w:val="36"/>
          <w:szCs w:val="36"/>
          <w:lang w:val="en-US"/>
        </w:rPr>
        <w:t>Part</w:t>
      </w:r>
      <w:r w:rsidR="00C3669F" w:rsidRPr="000D6D59">
        <w:rPr>
          <w:rFonts w:ascii="Arial" w:hAnsi="Arial" w:cs="Arial"/>
          <w:color w:val="AFABAB"/>
          <w:sz w:val="36"/>
          <w:szCs w:val="36"/>
          <w:lang w:val="en-US"/>
        </w:rPr>
        <w:t xml:space="preserve"> A. </w:t>
      </w:r>
      <w:r w:rsidR="000D6D59" w:rsidRPr="000D6D59">
        <w:rPr>
          <w:rFonts w:ascii="Arial" w:hAnsi="Arial" w:cs="Arial"/>
          <w:color w:val="AFABAB"/>
          <w:sz w:val="36"/>
          <w:szCs w:val="36"/>
          <w:lang w:val="en-US"/>
        </w:rPr>
        <w:t>S</w:t>
      </w:r>
      <w:r w:rsidRPr="000D6D59">
        <w:rPr>
          <w:rFonts w:ascii="Arial" w:hAnsi="Arial" w:cs="Arial"/>
          <w:color w:val="AFABAB"/>
          <w:sz w:val="36"/>
          <w:szCs w:val="36"/>
          <w:lang w:val="en-US"/>
        </w:rPr>
        <w:t>alience</w:t>
      </w:r>
      <w:r w:rsidR="000D6D59" w:rsidRPr="000D6D59">
        <w:rPr>
          <w:rFonts w:ascii="Arial" w:hAnsi="Arial" w:cs="Arial"/>
          <w:color w:val="AFABAB"/>
          <w:sz w:val="36"/>
          <w:szCs w:val="36"/>
          <w:lang w:val="en-US"/>
        </w:rPr>
        <w:t xml:space="preserve"> and A</w:t>
      </w:r>
      <w:r w:rsidR="000D6D59">
        <w:rPr>
          <w:rFonts w:ascii="Arial" w:hAnsi="Arial" w:cs="Arial"/>
          <w:color w:val="AFABAB"/>
          <w:sz w:val="36"/>
          <w:szCs w:val="36"/>
          <w:lang w:val="en-US"/>
        </w:rPr>
        <w:t>wareness</w:t>
      </w:r>
    </w:p>
    <w:p w14:paraId="2F30F1B1" w14:textId="1D077251" w:rsidR="00732D3B" w:rsidRPr="000D6D59" w:rsidRDefault="00732D3B" w:rsidP="00CA04A3">
      <w:pPr>
        <w:rPr>
          <w:rFonts w:ascii="Arial" w:hAnsi="Arial" w:cs="Arial"/>
          <w:b/>
          <w:color w:val="000000" w:themeColor="text1"/>
          <w:lang w:val="en-US"/>
        </w:rPr>
      </w:pPr>
    </w:p>
    <w:p w14:paraId="03B4CE93" w14:textId="4E43C28C" w:rsidR="00E3259A" w:rsidRDefault="008D7BE2" w:rsidP="002C7633">
      <w:pPr>
        <w:rPr>
          <w:rFonts w:ascii="Arial" w:hAnsi="Arial" w:cs="Arial"/>
          <w:color w:val="000000" w:themeColor="text1"/>
        </w:rPr>
      </w:pPr>
      <w:r w:rsidRPr="00E54154">
        <w:rPr>
          <w:rFonts w:ascii="Arial" w:hAnsi="Arial" w:cs="Arial"/>
          <w:color w:val="000000" w:themeColor="text1"/>
          <w:highlight w:val="yellow"/>
        </w:rPr>
        <w:t xml:space="preserve">Tänkbarhet kopplat till specifika situationer eller </w:t>
      </w:r>
      <w:r w:rsidR="0021443C" w:rsidRPr="00E54154">
        <w:rPr>
          <w:rFonts w:ascii="Arial" w:hAnsi="Arial" w:cs="Arial"/>
          <w:color w:val="000000" w:themeColor="text1"/>
          <w:highlight w:val="yellow"/>
        </w:rPr>
        <w:t>sub-kategorier:</w:t>
      </w:r>
    </w:p>
    <w:p w14:paraId="71C3B352" w14:textId="77777777" w:rsidR="00AE46CB" w:rsidRPr="00E54154" w:rsidRDefault="00AE46CB" w:rsidP="002C7633">
      <w:pPr>
        <w:rPr>
          <w:rFonts w:ascii="Arial" w:hAnsi="Arial" w:cs="Arial"/>
          <w:color w:val="000000" w:themeColor="text1"/>
        </w:rPr>
      </w:pPr>
    </w:p>
    <w:p w14:paraId="4A659B85" w14:textId="4EA44BAD" w:rsidR="00BE2BC5" w:rsidRPr="005E68FA" w:rsidRDefault="00714283" w:rsidP="00BE2BC5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t>X</w:t>
      </w:r>
      <w:r w:rsidR="008364F0" w:rsidRPr="005E68FA">
        <w:rPr>
          <w:rFonts w:ascii="Arial" w:hAnsi="Arial" w:cs="Arial"/>
          <w:b/>
          <w:color w:val="000000" w:themeColor="text1"/>
        </w:rPr>
        <w:t xml:space="preserve">. </w:t>
      </w:r>
      <w:r w:rsidR="0055494D" w:rsidRPr="005E68FA">
        <w:rPr>
          <w:rFonts w:ascii="Arial" w:hAnsi="Arial" w:cs="Arial"/>
          <w:b/>
          <w:color w:val="000000" w:themeColor="text1"/>
        </w:rPr>
        <w:t xml:space="preserve">Om du skulle </w:t>
      </w:r>
      <w:r w:rsidR="0030170D" w:rsidRPr="005E68FA">
        <w:rPr>
          <w:rFonts w:ascii="Arial" w:hAnsi="Arial" w:cs="Arial"/>
          <w:b/>
          <w:color w:val="000000" w:themeColor="text1"/>
        </w:rPr>
        <w:t xml:space="preserve">behöva köpa öl till en </w:t>
      </w:r>
      <w:r w:rsidR="0030170D" w:rsidRPr="005E68FA">
        <w:rPr>
          <w:rFonts w:ascii="Arial" w:hAnsi="Arial" w:cs="Arial"/>
          <w:b/>
          <w:i/>
          <w:color w:val="000000" w:themeColor="text1"/>
        </w:rPr>
        <w:t xml:space="preserve">lördagsmiddag när gäster </w:t>
      </w:r>
      <w:r w:rsidR="00091040" w:rsidRPr="005E68FA">
        <w:rPr>
          <w:rFonts w:ascii="Arial" w:hAnsi="Arial" w:cs="Arial"/>
          <w:b/>
          <w:i/>
          <w:color w:val="000000" w:themeColor="text1"/>
        </w:rPr>
        <w:t xml:space="preserve">ska </w:t>
      </w:r>
      <w:r w:rsidR="0030170D" w:rsidRPr="005E68FA">
        <w:rPr>
          <w:rFonts w:ascii="Arial" w:hAnsi="Arial" w:cs="Arial"/>
          <w:b/>
          <w:i/>
          <w:color w:val="000000" w:themeColor="text1"/>
        </w:rPr>
        <w:t>komma på besök</w:t>
      </w:r>
      <w:r w:rsidR="0030170D" w:rsidRPr="005E68FA">
        <w:rPr>
          <w:rFonts w:ascii="Arial" w:hAnsi="Arial" w:cs="Arial"/>
          <w:b/>
          <w:color w:val="000000" w:themeColor="text1"/>
        </w:rPr>
        <w:t>, vilka ölmärken skulle du överväga?</w:t>
      </w:r>
      <w:r w:rsidR="00CF5998" w:rsidRPr="005E68FA">
        <w:rPr>
          <w:rFonts w:ascii="Arial" w:hAnsi="Arial" w:cs="Arial"/>
          <w:b/>
          <w:color w:val="000000" w:themeColor="text1"/>
        </w:rPr>
        <w:t xml:space="preserve"> Du kan ange flera.</w:t>
      </w:r>
    </w:p>
    <w:p w14:paraId="36EC77DF" w14:textId="1BB07224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</w:t>
      </w:r>
      <w:r>
        <w:rPr>
          <w:rFonts w:ascii="Arial" w:hAnsi="Arial" w:cs="Arial"/>
          <w:bCs/>
          <w:color w:val="FF0000"/>
        </w:rPr>
        <w:t>, required</w:t>
      </w:r>
      <w:r w:rsidRPr="000A41E7">
        <w:rPr>
          <w:rFonts w:ascii="Arial" w:hAnsi="Arial" w:cs="Arial"/>
          <w:bCs/>
          <w:color w:val="FF0000"/>
        </w:rPr>
        <w:t>)</w:t>
      </w:r>
    </w:p>
    <w:p w14:paraId="28BF8240" w14:textId="339029E0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55F49BBA" w14:textId="5E0FF942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550DCB3E" w14:textId="41B93DAE" w:rsidR="00F479CE" w:rsidRDefault="00F479CE" w:rsidP="00C406EE">
      <w:pPr>
        <w:rPr>
          <w:rFonts w:ascii="Arial" w:hAnsi="Arial" w:cs="Arial"/>
          <w:b/>
          <w:color w:val="101541"/>
        </w:rPr>
      </w:pPr>
    </w:p>
    <w:p w14:paraId="63772702" w14:textId="3DD38B58" w:rsidR="00C406EE" w:rsidRPr="005E68FA" w:rsidRDefault="00714283" w:rsidP="00C406EE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t>X</w:t>
      </w:r>
      <w:r w:rsidR="00C406EE" w:rsidRPr="005E68FA">
        <w:rPr>
          <w:rFonts w:ascii="Arial" w:hAnsi="Arial" w:cs="Arial"/>
          <w:b/>
          <w:color w:val="000000" w:themeColor="text1"/>
        </w:rPr>
        <w:t xml:space="preserve">. Om du skulle behöva köpa öl till en </w:t>
      </w:r>
      <w:r w:rsidR="00A375E7" w:rsidRPr="005E68FA">
        <w:rPr>
          <w:rFonts w:ascii="Arial" w:hAnsi="Arial" w:cs="Arial"/>
          <w:b/>
          <w:i/>
          <w:color w:val="000000" w:themeColor="text1"/>
        </w:rPr>
        <w:t>grillkväll en</w:t>
      </w:r>
      <w:r w:rsidR="0038441F" w:rsidRPr="005E68FA">
        <w:rPr>
          <w:rFonts w:ascii="Arial" w:hAnsi="Arial" w:cs="Arial"/>
          <w:b/>
          <w:i/>
          <w:color w:val="000000" w:themeColor="text1"/>
        </w:rPr>
        <w:t xml:space="preserve"> härlig</w:t>
      </w:r>
      <w:r w:rsidR="00A375E7" w:rsidRPr="005E68FA">
        <w:rPr>
          <w:rFonts w:ascii="Arial" w:hAnsi="Arial" w:cs="Arial"/>
          <w:b/>
          <w:i/>
          <w:color w:val="000000" w:themeColor="text1"/>
        </w:rPr>
        <w:t xml:space="preserve"> sommar</w:t>
      </w:r>
      <w:r w:rsidR="0038441F" w:rsidRPr="005E68FA">
        <w:rPr>
          <w:rFonts w:ascii="Arial" w:hAnsi="Arial" w:cs="Arial"/>
          <w:b/>
          <w:i/>
          <w:color w:val="000000" w:themeColor="text1"/>
        </w:rPr>
        <w:t>dag</w:t>
      </w:r>
      <w:r w:rsidR="00C406EE" w:rsidRPr="005E68FA">
        <w:rPr>
          <w:rFonts w:ascii="Arial" w:hAnsi="Arial" w:cs="Arial"/>
          <w:b/>
          <w:color w:val="000000" w:themeColor="text1"/>
        </w:rPr>
        <w:t>, vilka ölmärken skulle du överväga?</w:t>
      </w:r>
      <w:r w:rsidR="005C48DF" w:rsidRPr="005E68FA">
        <w:rPr>
          <w:rFonts w:ascii="Arial" w:hAnsi="Arial" w:cs="Arial"/>
          <w:b/>
          <w:color w:val="000000" w:themeColor="text1"/>
        </w:rPr>
        <w:t xml:space="preserve"> Du kan ange flera.</w:t>
      </w:r>
    </w:p>
    <w:p w14:paraId="4DD910C0" w14:textId="4057BC87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</w:t>
      </w:r>
      <w:r>
        <w:rPr>
          <w:rFonts w:ascii="Arial" w:hAnsi="Arial" w:cs="Arial"/>
          <w:bCs/>
          <w:color w:val="FF0000"/>
        </w:rPr>
        <w:t>, required</w:t>
      </w:r>
      <w:r w:rsidRPr="000A41E7">
        <w:rPr>
          <w:rFonts w:ascii="Arial" w:hAnsi="Arial" w:cs="Arial"/>
          <w:bCs/>
          <w:color w:val="FF0000"/>
        </w:rPr>
        <w:t>)</w:t>
      </w:r>
    </w:p>
    <w:p w14:paraId="1B646EFE" w14:textId="6CBFDC72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7702C68F" w14:textId="1577079C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0C6193CA" w14:textId="7A801526" w:rsidR="00E3259A" w:rsidRPr="00454A42" w:rsidRDefault="00E3259A" w:rsidP="002C7633">
      <w:pPr>
        <w:rPr>
          <w:rFonts w:ascii="Arial" w:hAnsi="Arial" w:cs="Arial"/>
          <w:b/>
          <w:color w:val="101541"/>
        </w:rPr>
      </w:pPr>
    </w:p>
    <w:p w14:paraId="166F6E19" w14:textId="7A5C92E5" w:rsidR="00347B20" w:rsidRPr="005E68FA" w:rsidRDefault="00714283" w:rsidP="00347B20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t>X</w:t>
      </w:r>
      <w:r w:rsidR="00347B20" w:rsidRPr="005E68FA">
        <w:rPr>
          <w:rFonts w:ascii="Arial" w:hAnsi="Arial" w:cs="Arial"/>
          <w:b/>
          <w:color w:val="000000" w:themeColor="text1"/>
        </w:rPr>
        <w:t xml:space="preserve">. Om du skulle behöva </w:t>
      </w:r>
      <w:r w:rsidR="008A777C" w:rsidRPr="005E68FA">
        <w:rPr>
          <w:rFonts w:ascii="Arial" w:hAnsi="Arial" w:cs="Arial"/>
          <w:b/>
          <w:color w:val="000000" w:themeColor="text1"/>
        </w:rPr>
        <w:t xml:space="preserve">ett </w:t>
      </w:r>
      <w:r w:rsidR="008A777C" w:rsidRPr="005E68FA">
        <w:rPr>
          <w:rFonts w:ascii="Arial" w:hAnsi="Arial" w:cs="Arial"/>
          <w:b/>
          <w:i/>
          <w:color w:val="000000" w:themeColor="text1"/>
        </w:rPr>
        <w:t>billigt kontantkort</w:t>
      </w:r>
      <w:r w:rsidR="008A777C" w:rsidRPr="005E68FA">
        <w:rPr>
          <w:rFonts w:ascii="Arial" w:hAnsi="Arial" w:cs="Arial"/>
          <w:b/>
          <w:color w:val="000000" w:themeColor="text1"/>
        </w:rPr>
        <w:t xml:space="preserve">, </w:t>
      </w:r>
      <w:r w:rsidR="00347B20" w:rsidRPr="005E68FA">
        <w:rPr>
          <w:rFonts w:ascii="Arial" w:hAnsi="Arial" w:cs="Arial"/>
          <w:b/>
          <w:color w:val="000000" w:themeColor="text1"/>
        </w:rPr>
        <w:t xml:space="preserve">vilka </w:t>
      </w:r>
      <w:r w:rsidR="00A711CB" w:rsidRPr="005E68FA">
        <w:rPr>
          <w:rFonts w:ascii="Arial" w:hAnsi="Arial" w:cs="Arial"/>
          <w:b/>
          <w:color w:val="000000" w:themeColor="text1"/>
        </w:rPr>
        <w:t>operatörer</w:t>
      </w:r>
      <w:r w:rsidR="00347B20" w:rsidRPr="005E68FA">
        <w:rPr>
          <w:rFonts w:ascii="Arial" w:hAnsi="Arial" w:cs="Arial"/>
          <w:b/>
          <w:color w:val="000000" w:themeColor="text1"/>
        </w:rPr>
        <w:t xml:space="preserve"> skulle du överväga?</w:t>
      </w:r>
      <w:r w:rsidR="005C48DF" w:rsidRPr="005E68FA">
        <w:rPr>
          <w:rFonts w:ascii="Arial" w:hAnsi="Arial" w:cs="Arial"/>
          <w:b/>
          <w:color w:val="000000" w:themeColor="text1"/>
        </w:rPr>
        <w:t xml:space="preserve"> Du kan ange flera.</w:t>
      </w:r>
    </w:p>
    <w:p w14:paraId="30D018E9" w14:textId="482F4AAC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</w:t>
      </w:r>
      <w:r>
        <w:rPr>
          <w:rFonts w:ascii="Arial" w:hAnsi="Arial" w:cs="Arial"/>
          <w:bCs/>
          <w:color w:val="FF0000"/>
        </w:rPr>
        <w:t>, required</w:t>
      </w:r>
      <w:r w:rsidRPr="000A41E7">
        <w:rPr>
          <w:rFonts w:ascii="Arial" w:hAnsi="Arial" w:cs="Arial"/>
          <w:bCs/>
          <w:color w:val="FF0000"/>
        </w:rPr>
        <w:t>)</w:t>
      </w:r>
    </w:p>
    <w:p w14:paraId="3A587FEE" w14:textId="000662F1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7030ACC4" w14:textId="13946413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004ADDD9" w14:textId="1EB843F3" w:rsidR="00F479CE" w:rsidRPr="00454A42" w:rsidRDefault="00F479CE" w:rsidP="00284326">
      <w:pPr>
        <w:rPr>
          <w:rFonts w:ascii="Arial" w:hAnsi="Arial" w:cs="Arial"/>
          <w:color w:val="101541"/>
        </w:rPr>
      </w:pPr>
    </w:p>
    <w:p w14:paraId="49B7133E" w14:textId="306C3A62" w:rsidR="00264904" w:rsidRPr="005E68FA" w:rsidRDefault="00714283" w:rsidP="00264904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t>X</w:t>
      </w:r>
      <w:r w:rsidR="00B33C33" w:rsidRPr="005E68FA">
        <w:rPr>
          <w:rFonts w:ascii="Arial" w:hAnsi="Arial" w:cs="Arial"/>
          <w:b/>
          <w:color w:val="000000" w:themeColor="text1"/>
        </w:rPr>
        <w:t xml:space="preserve">. Om du skulle behöva ett </w:t>
      </w:r>
      <w:r w:rsidR="00264943" w:rsidRPr="005E68FA">
        <w:rPr>
          <w:rFonts w:ascii="Arial" w:hAnsi="Arial" w:cs="Arial"/>
          <w:b/>
          <w:i/>
          <w:color w:val="000000" w:themeColor="text1"/>
        </w:rPr>
        <w:t xml:space="preserve">mobilabonnemang med </w:t>
      </w:r>
      <w:r w:rsidR="00CB0E0E" w:rsidRPr="005E68FA">
        <w:rPr>
          <w:rFonts w:ascii="Arial" w:hAnsi="Arial" w:cs="Arial"/>
          <w:b/>
          <w:i/>
          <w:color w:val="000000" w:themeColor="text1"/>
        </w:rPr>
        <w:t>mycket data</w:t>
      </w:r>
      <w:r w:rsidR="00B33C33" w:rsidRPr="005E68FA">
        <w:rPr>
          <w:rFonts w:ascii="Arial" w:hAnsi="Arial" w:cs="Arial"/>
          <w:b/>
          <w:color w:val="000000" w:themeColor="text1"/>
        </w:rPr>
        <w:t xml:space="preserve">, </w:t>
      </w:r>
      <w:r w:rsidR="00264904" w:rsidRPr="005E68FA">
        <w:rPr>
          <w:rFonts w:ascii="Arial" w:hAnsi="Arial" w:cs="Arial"/>
          <w:b/>
          <w:color w:val="000000" w:themeColor="text1"/>
        </w:rPr>
        <w:t>vilka operatörer skulle du överväga? Du kan ange flera.</w:t>
      </w:r>
    </w:p>
    <w:p w14:paraId="5B5531FB" w14:textId="0F6A163B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</w:t>
      </w:r>
      <w:r>
        <w:rPr>
          <w:rFonts w:ascii="Arial" w:hAnsi="Arial" w:cs="Arial"/>
          <w:bCs/>
          <w:color w:val="FF0000"/>
        </w:rPr>
        <w:t>, required</w:t>
      </w:r>
      <w:r w:rsidRPr="000A41E7">
        <w:rPr>
          <w:rFonts w:ascii="Arial" w:hAnsi="Arial" w:cs="Arial"/>
          <w:bCs/>
          <w:color w:val="FF0000"/>
        </w:rPr>
        <w:t>)</w:t>
      </w:r>
    </w:p>
    <w:p w14:paraId="6E6B44EB" w14:textId="52F7B56E" w:rsidR="0024112F" w:rsidRPr="004231F0" w:rsidRDefault="0024112F" w:rsidP="0024112F">
      <w:pPr>
        <w:rPr>
          <w:rFonts w:ascii="Arial" w:hAnsi="Arial" w:cs="Arial"/>
          <w:b/>
          <w:color w:val="101541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243FEA4D" w14:textId="60615EB4" w:rsidR="0024112F" w:rsidRDefault="0024112F" w:rsidP="0024112F">
      <w:pPr>
        <w:rPr>
          <w:rFonts w:ascii="Arial" w:hAnsi="Arial" w:cs="Arial"/>
          <w:bCs/>
          <w:color w:val="FF0000"/>
        </w:rPr>
      </w:pPr>
      <w:r w:rsidRPr="004231F0">
        <w:rPr>
          <w:rFonts w:ascii="Arial" w:hAnsi="Arial" w:cs="Arial"/>
          <w:b/>
          <w:color w:val="101541"/>
        </w:rPr>
        <w:t>___________</w:t>
      </w:r>
      <w:r>
        <w:rPr>
          <w:rFonts w:ascii="Arial" w:hAnsi="Arial" w:cs="Arial"/>
          <w:b/>
          <w:color w:val="101541"/>
        </w:rPr>
        <w:t xml:space="preserve"> </w:t>
      </w:r>
      <w:r w:rsidRPr="000A41E7">
        <w:rPr>
          <w:rFonts w:ascii="Arial" w:hAnsi="Arial" w:cs="Arial"/>
          <w:bCs/>
          <w:color w:val="FF0000"/>
        </w:rPr>
        <w:t>(</w:t>
      </w:r>
      <w:r w:rsidR="00FA5ACD">
        <w:rPr>
          <w:rFonts w:ascii="Arial" w:hAnsi="Arial" w:cs="Arial"/>
          <w:bCs/>
          <w:color w:val="FF0000"/>
        </w:rPr>
        <w:t>o</w:t>
      </w:r>
      <w:r w:rsidRPr="000A41E7">
        <w:rPr>
          <w:rFonts w:ascii="Arial" w:hAnsi="Arial" w:cs="Arial"/>
          <w:bCs/>
          <w:color w:val="FF0000"/>
        </w:rPr>
        <w:t>pen)</w:t>
      </w:r>
    </w:p>
    <w:p w14:paraId="7F7F0B39" w14:textId="77777777" w:rsidR="000D6D59" w:rsidRDefault="000D6D59" w:rsidP="0024112F">
      <w:pPr>
        <w:rPr>
          <w:rFonts w:ascii="Arial" w:hAnsi="Arial" w:cs="Arial"/>
          <w:bCs/>
          <w:color w:val="FF0000"/>
        </w:rPr>
      </w:pPr>
    </w:p>
    <w:p w14:paraId="2CE60B9A" w14:textId="2D836A3B" w:rsidR="00115678" w:rsidRPr="005E68FA" w:rsidRDefault="00C86821" w:rsidP="26D38C2B">
      <w:pPr>
        <w:rPr>
          <w:rFonts w:ascii="Arial" w:hAnsi="Arial" w:cs="Arial"/>
          <w:color w:val="000000" w:themeColor="text1"/>
        </w:rPr>
      </w:pPr>
      <w:r w:rsidRPr="26D38C2B">
        <w:rPr>
          <w:rFonts w:ascii="Arial" w:hAnsi="Arial" w:cs="Arial"/>
          <w:color w:val="000000" w:themeColor="text1"/>
          <w:highlight w:val="yellow"/>
        </w:rPr>
        <w:t>Mental kategoristorlek/m</w:t>
      </w:r>
      <w:r w:rsidR="00115678" w:rsidRPr="26D38C2B">
        <w:rPr>
          <w:rFonts w:ascii="Arial" w:hAnsi="Arial" w:cs="Arial"/>
          <w:color w:val="000000" w:themeColor="text1"/>
          <w:highlight w:val="yellow"/>
        </w:rPr>
        <w:t xml:space="preserve">äta storlek på </w:t>
      </w:r>
      <w:r w:rsidRPr="26D38C2B">
        <w:rPr>
          <w:rFonts w:ascii="Arial" w:hAnsi="Arial" w:cs="Arial"/>
          <w:color w:val="000000" w:themeColor="text1"/>
          <w:highlight w:val="yellow"/>
        </w:rPr>
        <w:t xml:space="preserve">kundens </w:t>
      </w:r>
      <w:r w:rsidR="00115678" w:rsidRPr="26D38C2B">
        <w:rPr>
          <w:rFonts w:ascii="Arial" w:hAnsi="Arial" w:cs="Arial"/>
          <w:color w:val="000000" w:themeColor="text1"/>
          <w:highlight w:val="yellow"/>
        </w:rPr>
        <w:t>consideration set</w:t>
      </w:r>
      <w:r w:rsidRPr="26D38C2B">
        <w:rPr>
          <w:rFonts w:ascii="Arial" w:hAnsi="Arial" w:cs="Arial"/>
          <w:color w:val="000000" w:themeColor="text1"/>
          <w:highlight w:val="yellow"/>
        </w:rPr>
        <w:t>. Primärt frågor för B2B</w:t>
      </w:r>
      <w:r w:rsidR="00401EBC" w:rsidRPr="26D38C2B">
        <w:rPr>
          <w:rFonts w:ascii="Arial" w:hAnsi="Arial" w:cs="Arial"/>
          <w:color w:val="000000" w:themeColor="text1"/>
          <w:highlight w:val="yellow"/>
        </w:rPr>
        <w:t>:</w:t>
      </w:r>
    </w:p>
    <w:p w14:paraId="1057CDFE" w14:textId="77777777" w:rsidR="00115678" w:rsidRPr="005E68FA" w:rsidRDefault="00115678" w:rsidP="00115678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br/>
        <w:t>X. Senaste gången ni köpte/valde leverantör, hur många leverantörer övervägde ni att köpa från?</w:t>
      </w:r>
    </w:p>
    <w:p w14:paraId="138641D9" w14:textId="77777777" w:rsidR="00115678" w:rsidRPr="00A9716D" w:rsidRDefault="00115678" w:rsidP="00115678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color w:val="FF0000"/>
        </w:rPr>
        <w:t>(Drop-down numerical list:</w:t>
      </w:r>
      <w:r w:rsidRPr="00A9716D">
        <w:rPr>
          <w:rFonts w:ascii="Arial" w:hAnsi="Arial" w:cs="Arial"/>
          <w:bCs/>
          <w:color w:val="FF0000"/>
        </w:rPr>
        <w:t xml:space="preserve"> 1-20</w:t>
      </w:r>
      <w:r>
        <w:rPr>
          <w:rFonts w:ascii="Arial" w:hAnsi="Arial" w:cs="Arial"/>
          <w:bCs/>
          <w:color w:val="FF0000"/>
        </w:rPr>
        <w:t>)</w:t>
      </w:r>
    </w:p>
    <w:p w14:paraId="2098DAA1" w14:textId="77777777" w:rsidR="00115678" w:rsidRPr="00454A42" w:rsidRDefault="00115678" w:rsidP="00115678">
      <w:pPr>
        <w:rPr>
          <w:rFonts w:ascii="Arial" w:hAnsi="Arial" w:cs="Arial"/>
          <w:b/>
          <w:color w:val="101541"/>
        </w:rPr>
      </w:pPr>
    </w:p>
    <w:p w14:paraId="23082031" w14:textId="77777777" w:rsidR="00115678" w:rsidRPr="005E68FA" w:rsidRDefault="00115678" w:rsidP="00115678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t>X. Senaste gången ni köpte/valde leverantör, hur många leverantörer begärde ni offert från?</w:t>
      </w:r>
    </w:p>
    <w:p w14:paraId="09C7B924" w14:textId="77777777" w:rsidR="00115678" w:rsidRPr="00A9716D" w:rsidRDefault="00115678" w:rsidP="00115678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color w:val="FF0000"/>
        </w:rPr>
        <w:t>(Drop-down numerical list:</w:t>
      </w:r>
      <w:r w:rsidRPr="00A9716D">
        <w:rPr>
          <w:rFonts w:ascii="Arial" w:hAnsi="Arial" w:cs="Arial"/>
          <w:bCs/>
          <w:color w:val="FF0000"/>
        </w:rPr>
        <w:t xml:space="preserve"> 1-20</w:t>
      </w:r>
      <w:r>
        <w:rPr>
          <w:rFonts w:ascii="Arial" w:hAnsi="Arial" w:cs="Arial"/>
          <w:bCs/>
          <w:color w:val="FF0000"/>
        </w:rPr>
        <w:t>)</w:t>
      </w:r>
    </w:p>
    <w:p w14:paraId="4E165C8A" w14:textId="77777777" w:rsidR="00115678" w:rsidRPr="00454A42" w:rsidRDefault="00115678" w:rsidP="00115678">
      <w:pPr>
        <w:rPr>
          <w:rFonts w:ascii="Arial" w:hAnsi="Arial" w:cs="Arial"/>
          <w:b/>
          <w:color w:val="101541"/>
        </w:rPr>
      </w:pPr>
    </w:p>
    <w:p w14:paraId="4AE8F864" w14:textId="77777777" w:rsidR="00115678" w:rsidRPr="005E68FA" w:rsidRDefault="00115678" w:rsidP="00115678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t>X. Vilken leverantör valde ni till slut?</w:t>
      </w:r>
    </w:p>
    <w:p w14:paraId="668E017F" w14:textId="77777777" w:rsidR="00115678" w:rsidRPr="008D2A5B" w:rsidRDefault="00115678" w:rsidP="00115678">
      <w:pPr>
        <w:rPr>
          <w:rFonts w:ascii="Arial" w:hAnsi="Arial" w:cs="Arial"/>
          <w:bCs/>
          <w:color w:val="FF0000"/>
        </w:rPr>
      </w:pPr>
      <w:r w:rsidRPr="008D2A5B">
        <w:rPr>
          <w:rFonts w:ascii="Arial" w:hAnsi="Arial" w:cs="Arial"/>
          <w:bCs/>
          <w:color w:val="FF0000"/>
        </w:rPr>
        <w:t>Single choice.</w:t>
      </w:r>
    </w:p>
    <w:p w14:paraId="70DC57ED" w14:textId="77777777" w:rsidR="00115678" w:rsidRPr="005E68FA" w:rsidRDefault="00115678" w:rsidP="00115678">
      <w:pPr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 w:rsidRPr="005E68FA">
        <w:rPr>
          <w:rFonts w:ascii="Arial" w:hAnsi="Arial" w:cs="Arial"/>
          <w:bCs/>
          <w:color w:val="000000" w:themeColor="text1"/>
        </w:rPr>
        <w:t>Den vi hade som förstahandsval från början</w:t>
      </w:r>
    </w:p>
    <w:p w14:paraId="5026036D" w14:textId="77777777" w:rsidR="00115678" w:rsidRPr="005E68FA" w:rsidRDefault="00115678" w:rsidP="00115678">
      <w:pPr>
        <w:numPr>
          <w:ilvl w:val="0"/>
          <w:numId w:val="7"/>
        </w:numPr>
        <w:rPr>
          <w:rFonts w:ascii="Arial" w:hAnsi="Arial" w:cs="Arial"/>
          <w:bCs/>
          <w:color w:val="000000" w:themeColor="text1"/>
        </w:rPr>
      </w:pPr>
      <w:r w:rsidRPr="005E68FA">
        <w:rPr>
          <w:rFonts w:ascii="Arial" w:hAnsi="Arial" w:cs="Arial"/>
          <w:bCs/>
          <w:color w:val="000000" w:themeColor="text1"/>
        </w:rPr>
        <w:t>Annan leverantör som vi övervägde</w:t>
      </w:r>
    </w:p>
    <w:p w14:paraId="2A811910" w14:textId="77777777" w:rsidR="00401EBC" w:rsidRDefault="00401EBC" w:rsidP="0024112F">
      <w:pPr>
        <w:rPr>
          <w:rFonts w:ascii="Arial" w:hAnsi="Arial" w:cs="Arial"/>
          <w:color w:val="000000" w:themeColor="text1"/>
          <w:highlight w:val="yellow"/>
        </w:rPr>
      </w:pPr>
    </w:p>
    <w:p w14:paraId="045AB034" w14:textId="77777777" w:rsidR="00401EBC" w:rsidRDefault="00401EBC" w:rsidP="0024112F">
      <w:pPr>
        <w:rPr>
          <w:rFonts w:ascii="Arial" w:hAnsi="Arial" w:cs="Arial"/>
          <w:color w:val="000000" w:themeColor="text1"/>
          <w:highlight w:val="yellow"/>
        </w:rPr>
      </w:pPr>
    </w:p>
    <w:p w14:paraId="3C38A59A" w14:textId="10CD72BE" w:rsidR="000D6D59" w:rsidRPr="000D6D59" w:rsidRDefault="000D6D59" w:rsidP="0024112F">
      <w:pPr>
        <w:rPr>
          <w:rFonts w:ascii="Arial" w:hAnsi="Arial" w:cs="Arial"/>
          <w:color w:val="000000" w:themeColor="text1"/>
        </w:rPr>
      </w:pPr>
      <w:r w:rsidRPr="000D6D59">
        <w:rPr>
          <w:rFonts w:ascii="Arial" w:hAnsi="Arial" w:cs="Arial"/>
          <w:color w:val="000000" w:themeColor="text1"/>
          <w:highlight w:val="yellow"/>
        </w:rPr>
        <w:t>Kännedom per varumärke</w:t>
      </w:r>
      <w:r w:rsidR="004E56FE">
        <w:rPr>
          <w:rFonts w:ascii="Arial" w:hAnsi="Arial" w:cs="Arial"/>
          <w:color w:val="000000" w:themeColor="text1"/>
          <w:highlight w:val="yellow"/>
        </w:rPr>
        <w:t xml:space="preserve">, </w:t>
      </w:r>
      <w:r w:rsidR="004E56FE" w:rsidRPr="004E56FE">
        <w:rPr>
          <w:rFonts w:ascii="Arial" w:hAnsi="Arial" w:cs="Arial"/>
          <w:b/>
          <w:bCs/>
          <w:color w:val="000000" w:themeColor="text1"/>
          <w:highlight w:val="yellow"/>
        </w:rPr>
        <w:t>alltid med</w:t>
      </w:r>
      <w:r w:rsidRPr="000D6D59">
        <w:rPr>
          <w:rFonts w:ascii="Arial" w:hAnsi="Arial" w:cs="Arial"/>
          <w:color w:val="000000" w:themeColor="text1"/>
          <w:highlight w:val="yellow"/>
        </w:rPr>
        <w:t>:</w:t>
      </w:r>
    </w:p>
    <w:p w14:paraId="35B2ED6B" w14:textId="1E137F65" w:rsidR="00E3259A" w:rsidRPr="005E68FA" w:rsidRDefault="00E3259A" w:rsidP="002C7633">
      <w:pPr>
        <w:rPr>
          <w:rFonts w:ascii="Arial" w:hAnsi="Arial" w:cs="Arial"/>
          <w:b/>
          <w:color w:val="000000" w:themeColor="text1"/>
        </w:rPr>
      </w:pPr>
    </w:p>
    <w:p w14:paraId="2C4AEBE7" w14:textId="7DCFFC31" w:rsidR="002C7633" w:rsidRPr="005E68FA" w:rsidRDefault="000D6D59" w:rsidP="002C7633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X</w:t>
      </w:r>
      <w:r w:rsidR="00EE7577" w:rsidRPr="005E68FA">
        <w:rPr>
          <w:rFonts w:ascii="Arial" w:hAnsi="Arial" w:cs="Arial"/>
          <w:b/>
          <w:color w:val="000000" w:themeColor="text1"/>
        </w:rPr>
        <w:t xml:space="preserve">. </w:t>
      </w:r>
      <w:r w:rsidR="00AD7746" w:rsidRPr="005E68FA">
        <w:rPr>
          <w:rFonts w:ascii="Arial" w:hAnsi="Arial" w:cs="Arial"/>
          <w:b/>
          <w:color w:val="000000" w:themeColor="text1"/>
        </w:rPr>
        <w:t>H</w:t>
      </w:r>
      <w:r w:rsidR="002C7633" w:rsidRPr="005E68FA">
        <w:rPr>
          <w:rFonts w:ascii="Arial" w:hAnsi="Arial" w:cs="Arial"/>
          <w:b/>
          <w:color w:val="000000" w:themeColor="text1"/>
        </w:rPr>
        <w:t>ur väl känner du till följande</w:t>
      </w:r>
      <w:r w:rsidR="00AD7746" w:rsidRPr="005E68FA">
        <w:rPr>
          <w:rFonts w:ascii="Arial" w:hAnsi="Arial" w:cs="Arial"/>
          <w:b/>
          <w:color w:val="000000" w:themeColor="text1"/>
        </w:rPr>
        <w:t xml:space="preserve"> </w:t>
      </w:r>
      <w:r w:rsidR="00224C86" w:rsidRPr="005E68FA">
        <w:rPr>
          <w:rFonts w:ascii="Arial" w:hAnsi="Arial" w:cs="Arial"/>
          <w:b/>
          <w:color w:val="000000" w:themeColor="text1"/>
        </w:rPr>
        <w:t>[</w:t>
      </w:r>
      <w:r w:rsidR="004C2873" w:rsidRPr="005E68FA">
        <w:rPr>
          <w:rFonts w:ascii="Arial" w:hAnsi="Arial" w:cs="Arial"/>
          <w:b/>
          <w:color w:val="000000" w:themeColor="text1"/>
        </w:rPr>
        <w:t>företag</w:t>
      </w:r>
      <w:r w:rsidR="00224C86" w:rsidRPr="005E68FA">
        <w:rPr>
          <w:rFonts w:ascii="Arial" w:hAnsi="Arial" w:cs="Arial"/>
          <w:b/>
          <w:color w:val="000000" w:themeColor="text1"/>
        </w:rPr>
        <w:t>]</w:t>
      </w:r>
      <w:r w:rsidR="002C7633" w:rsidRPr="005E68FA">
        <w:rPr>
          <w:rFonts w:ascii="Arial" w:hAnsi="Arial" w:cs="Arial"/>
          <w:b/>
          <w:color w:val="000000" w:themeColor="text1"/>
        </w:rPr>
        <w:t xml:space="preserve">? </w:t>
      </w:r>
    </w:p>
    <w:p w14:paraId="5148C213" w14:textId="0EBC66DB" w:rsidR="002C7633" w:rsidRPr="00F12CAB" w:rsidRDefault="00F75811" w:rsidP="002C7633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Insert </w:t>
      </w:r>
      <w:r w:rsidR="007C1FE0" w:rsidRPr="007C1FE0">
        <w:rPr>
          <w:rFonts w:ascii="Arial" w:hAnsi="Arial" w:cs="Arial"/>
          <w:i/>
          <w:iCs/>
          <w:color w:val="FF0000"/>
          <w:lang w:val="en-US"/>
        </w:rPr>
        <w:t>B</w:t>
      </w:r>
      <w:r w:rsidRPr="007C1FE0">
        <w:rPr>
          <w:rFonts w:ascii="Arial" w:hAnsi="Arial" w:cs="Arial"/>
          <w:i/>
          <w:iCs/>
          <w:color w:val="FF0000"/>
          <w:lang w:val="en-US"/>
        </w:rPr>
        <w:t>rand list</w:t>
      </w:r>
      <w:r>
        <w:rPr>
          <w:rFonts w:ascii="Arial" w:hAnsi="Arial" w:cs="Arial"/>
          <w:color w:val="FF0000"/>
          <w:lang w:val="en-US"/>
        </w:rPr>
        <w:t xml:space="preserve"> in </w:t>
      </w:r>
      <w:r w:rsidR="00895A72">
        <w:rPr>
          <w:rFonts w:ascii="Arial" w:hAnsi="Arial" w:cs="Arial"/>
          <w:color w:val="FF0000"/>
          <w:lang w:val="en-US"/>
        </w:rPr>
        <w:t>rows</w:t>
      </w:r>
      <w:r>
        <w:rPr>
          <w:rFonts w:ascii="Arial" w:hAnsi="Arial" w:cs="Arial"/>
          <w:color w:val="FF0000"/>
          <w:lang w:val="en-US"/>
        </w:rPr>
        <w:t xml:space="preserve">. </w:t>
      </w:r>
      <w:r w:rsidR="00FC6ADD" w:rsidRPr="00A9716D">
        <w:rPr>
          <w:rFonts w:ascii="Arial" w:hAnsi="Arial" w:cs="Arial"/>
          <w:color w:val="FF0000"/>
          <w:lang w:val="en-US"/>
        </w:rPr>
        <w:t xml:space="preserve">Randomise rows. </w:t>
      </w:r>
      <w:r w:rsidR="00C36588" w:rsidRPr="00F12CAB">
        <w:rPr>
          <w:rFonts w:ascii="Arial" w:hAnsi="Arial" w:cs="Arial"/>
          <w:color w:val="FF0000"/>
          <w:lang w:val="en-US"/>
        </w:rPr>
        <w:t>Single choice per row.</w:t>
      </w:r>
    </w:p>
    <w:tbl>
      <w:tblPr>
        <w:tblW w:w="867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513"/>
        <w:gridCol w:w="2514"/>
        <w:gridCol w:w="2514"/>
      </w:tblGrid>
      <w:tr w:rsidR="00740080" w:rsidRPr="00454A42" w14:paraId="35638652" w14:textId="77777777" w:rsidTr="00F776EB">
        <w:trPr>
          <w:trHeight w:val="36"/>
        </w:trPr>
        <w:tc>
          <w:tcPr>
            <w:tcW w:w="1134" w:type="dxa"/>
          </w:tcPr>
          <w:p w14:paraId="6F4A45D7" w14:textId="77777777" w:rsidR="00740080" w:rsidRPr="00F12CAB" w:rsidRDefault="00740080" w:rsidP="002C7633">
            <w:pPr>
              <w:rPr>
                <w:rFonts w:ascii="Arial" w:hAnsi="Arial" w:cs="Arial"/>
                <w:color w:val="101541"/>
                <w:sz w:val="18"/>
                <w:szCs w:val="18"/>
                <w:lang w:val="en-US"/>
              </w:rPr>
            </w:pPr>
          </w:p>
        </w:tc>
        <w:tc>
          <w:tcPr>
            <w:tcW w:w="2513" w:type="dxa"/>
          </w:tcPr>
          <w:p w14:paraId="0F663B60" w14:textId="77777777" w:rsidR="00740080" w:rsidRPr="005E68FA" w:rsidRDefault="00740080" w:rsidP="00505903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E68F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Har </w:t>
            </w:r>
            <w:r w:rsidR="00505903" w:rsidRPr="005E68F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inte </w:t>
            </w:r>
            <w:r w:rsidRPr="005E68FA">
              <w:rPr>
                <w:rFonts w:ascii="Arial" w:hAnsi="Arial" w:cs="Arial"/>
                <w:color w:val="000000" w:themeColor="text1"/>
                <w:sz w:val="18"/>
                <w:szCs w:val="18"/>
              </w:rPr>
              <w:t>hört talas om</w:t>
            </w:r>
          </w:p>
        </w:tc>
        <w:tc>
          <w:tcPr>
            <w:tcW w:w="2514" w:type="dxa"/>
          </w:tcPr>
          <w:p w14:paraId="60008580" w14:textId="77777777" w:rsidR="00740080" w:rsidRPr="005E68FA" w:rsidRDefault="00740080" w:rsidP="000E7227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E68F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Hört talas om, men vet inget om vad det har att erbjuda </w:t>
            </w:r>
          </w:p>
        </w:tc>
        <w:tc>
          <w:tcPr>
            <w:tcW w:w="2514" w:type="dxa"/>
          </w:tcPr>
          <w:p w14:paraId="0F0E5F1D" w14:textId="77777777" w:rsidR="00740080" w:rsidRPr="005E68FA" w:rsidRDefault="00740080" w:rsidP="00740080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5E68F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Hört talas om och vet vad det har att erbjuda </w:t>
            </w:r>
          </w:p>
        </w:tc>
      </w:tr>
      <w:tr w:rsidR="00740080" w:rsidRPr="00454A42" w14:paraId="10413DA3" w14:textId="77777777" w:rsidTr="00F776EB">
        <w:trPr>
          <w:trHeight w:val="30"/>
        </w:trPr>
        <w:tc>
          <w:tcPr>
            <w:tcW w:w="1134" w:type="dxa"/>
          </w:tcPr>
          <w:p w14:paraId="4624C6C3" w14:textId="50AE0859" w:rsidR="00740080" w:rsidRPr="00D22F21" w:rsidRDefault="00284326" w:rsidP="002C763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22F21">
              <w:rPr>
                <w:rFonts w:ascii="Arial" w:hAnsi="Arial" w:cs="Arial"/>
                <w:color w:val="FF0000"/>
                <w:sz w:val="18"/>
                <w:szCs w:val="18"/>
              </w:rPr>
              <w:t>Brand 1</w:t>
            </w:r>
          </w:p>
        </w:tc>
        <w:tc>
          <w:tcPr>
            <w:tcW w:w="2513" w:type="dxa"/>
          </w:tcPr>
          <w:p w14:paraId="0BEA11EA" w14:textId="77777777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514" w:type="dxa"/>
          </w:tcPr>
          <w:p w14:paraId="2DBE0724" w14:textId="6D0B0F6B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514" w:type="dxa"/>
          </w:tcPr>
          <w:p w14:paraId="6E24AE57" w14:textId="5C5B71E2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740080" w:rsidRPr="00454A42" w14:paraId="1C0105F7" w14:textId="77777777" w:rsidTr="00F776EB">
        <w:trPr>
          <w:trHeight w:val="30"/>
        </w:trPr>
        <w:tc>
          <w:tcPr>
            <w:tcW w:w="1134" w:type="dxa"/>
          </w:tcPr>
          <w:p w14:paraId="31E65DC6" w14:textId="3F83109B" w:rsidR="00740080" w:rsidRPr="00D22F21" w:rsidRDefault="00284326" w:rsidP="002C763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22F21">
              <w:rPr>
                <w:rFonts w:ascii="Arial" w:hAnsi="Arial" w:cs="Arial"/>
                <w:color w:val="FF0000"/>
                <w:sz w:val="18"/>
                <w:szCs w:val="18"/>
              </w:rPr>
              <w:t>Brand 2</w:t>
            </w:r>
          </w:p>
        </w:tc>
        <w:tc>
          <w:tcPr>
            <w:tcW w:w="2513" w:type="dxa"/>
          </w:tcPr>
          <w:p w14:paraId="6DA83A50" w14:textId="3B2CC83D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14" w:type="dxa"/>
          </w:tcPr>
          <w:p w14:paraId="69D1F08B" w14:textId="400A9D88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14" w:type="dxa"/>
          </w:tcPr>
          <w:p w14:paraId="3605EA79" w14:textId="724A4E48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40080" w:rsidRPr="00454A42" w14:paraId="01680B74" w14:textId="77777777" w:rsidTr="00F776EB">
        <w:trPr>
          <w:trHeight w:val="30"/>
        </w:trPr>
        <w:tc>
          <w:tcPr>
            <w:tcW w:w="1134" w:type="dxa"/>
          </w:tcPr>
          <w:p w14:paraId="6E4E9EAF" w14:textId="2220CEB8" w:rsidR="00740080" w:rsidRPr="00D22F21" w:rsidRDefault="00284326" w:rsidP="0051650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22F21">
              <w:rPr>
                <w:rFonts w:ascii="Arial" w:hAnsi="Arial" w:cs="Arial"/>
                <w:color w:val="FF0000"/>
                <w:sz w:val="18"/>
                <w:szCs w:val="18"/>
              </w:rPr>
              <w:t>Etc.</w:t>
            </w:r>
          </w:p>
        </w:tc>
        <w:tc>
          <w:tcPr>
            <w:tcW w:w="2513" w:type="dxa"/>
          </w:tcPr>
          <w:p w14:paraId="592A8420" w14:textId="27AA253B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14" w:type="dxa"/>
          </w:tcPr>
          <w:p w14:paraId="4F1BB6D6" w14:textId="77777777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14" w:type="dxa"/>
          </w:tcPr>
          <w:p w14:paraId="75420934" w14:textId="456312B0" w:rsidR="00740080" w:rsidRPr="005E68FA" w:rsidRDefault="00740080" w:rsidP="00A7775B">
            <w:pPr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0F8C027D" w14:textId="04D0C401" w:rsidR="00BE1694" w:rsidRPr="00454A42" w:rsidRDefault="00BE1694" w:rsidP="00CA04A3">
      <w:pPr>
        <w:rPr>
          <w:rFonts w:ascii="Arial" w:hAnsi="Arial" w:cs="Arial"/>
          <w:b/>
          <w:color w:val="101541"/>
        </w:rPr>
      </w:pPr>
    </w:p>
    <w:p w14:paraId="66BEB776" w14:textId="25CBBB59" w:rsidR="00817F7C" w:rsidRPr="00454A42" w:rsidRDefault="00817F7C" w:rsidP="00CA04A3">
      <w:pPr>
        <w:rPr>
          <w:rFonts w:ascii="Arial" w:hAnsi="Arial" w:cs="Arial"/>
          <w:b/>
          <w:color w:val="101541"/>
        </w:rPr>
      </w:pPr>
    </w:p>
    <w:p w14:paraId="3D91067B" w14:textId="13DF00D4" w:rsidR="00817F7C" w:rsidRPr="00454A42" w:rsidRDefault="00817F7C" w:rsidP="00CA04A3">
      <w:pPr>
        <w:rPr>
          <w:rFonts w:ascii="Arial" w:hAnsi="Arial" w:cs="Arial"/>
          <w:b/>
          <w:color w:val="101541"/>
        </w:rPr>
      </w:pPr>
    </w:p>
    <w:p w14:paraId="78D4E62B" w14:textId="3B948787" w:rsidR="005C152B" w:rsidRPr="00631601" w:rsidRDefault="008D2A5B" w:rsidP="00F060AD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Part</w:t>
      </w:r>
      <w:r w:rsidR="00F060AD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 B. </w:t>
      </w:r>
      <w:r w:rsidR="00300179">
        <w:rPr>
          <w:rFonts w:ascii="Arial" w:hAnsi="Arial" w:cs="Arial"/>
          <w:color w:val="AFABAB"/>
          <w:sz w:val="36"/>
          <w:szCs w:val="36"/>
          <w:lang w:val="en-US"/>
        </w:rPr>
        <w:t>S</w:t>
      </w:r>
      <w:r w:rsidRPr="00631601">
        <w:rPr>
          <w:rFonts w:ascii="Arial" w:hAnsi="Arial" w:cs="Arial"/>
          <w:color w:val="AFABAB"/>
          <w:sz w:val="36"/>
          <w:szCs w:val="36"/>
          <w:lang w:val="en-US"/>
        </w:rPr>
        <w:t>ales premium</w:t>
      </w:r>
      <w:r w:rsidR="00300179">
        <w:rPr>
          <w:rFonts w:ascii="Arial" w:hAnsi="Arial" w:cs="Arial"/>
          <w:color w:val="AFABAB"/>
          <w:sz w:val="36"/>
          <w:szCs w:val="36"/>
          <w:lang w:val="en-US"/>
        </w:rPr>
        <w:t xml:space="preserve"> and image</w:t>
      </w:r>
    </w:p>
    <w:p w14:paraId="509F1938" w14:textId="77777777" w:rsidR="00401EBC" w:rsidRPr="00300179" w:rsidRDefault="00401EBC" w:rsidP="00F060AD">
      <w:pPr>
        <w:rPr>
          <w:rFonts w:ascii="Arial" w:hAnsi="Arial" w:cs="Arial"/>
          <w:color w:val="101541"/>
          <w:highlight w:val="yellow"/>
          <w:lang w:val="en-US"/>
        </w:rPr>
      </w:pPr>
    </w:p>
    <w:p w14:paraId="79A564F0" w14:textId="576964E1" w:rsidR="00F060AD" w:rsidRPr="005C152B" w:rsidRDefault="0048757A" w:rsidP="00F060AD">
      <w:pPr>
        <w:rPr>
          <w:rFonts w:ascii="Arial" w:hAnsi="Arial" w:cs="Arial"/>
          <w:color w:val="101541"/>
        </w:rPr>
      </w:pPr>
      <w:r w:rsidRPr="0048757A">
        <w:rPr>
          <w:rFonts w:ascii="Arial" w:hAnsi="Arial" w:cs="Arial"/>
          <w:color w:val="101541"/>
          <w:highlight w:val="yellow"/>
        </w:rPr>
        <w:t>V</w:t>
      </w:r>
      <w:r>
        <w:rPr>
          <w:rFonts w:ascii="Arial" w:hAnsi="Arial" w:cs="Arial"/>
          <w:color w:val="101541"/>
          <w:highlight w:val="yellow"/>
        </w:rPr>
        <w:t>arumärkesstyrka, f</w:t>
      </w:r>
      <w:r w:rsidR="00AE6751" w:rsidRPr="00AE6751">
        <w:rPr>
          <w:rFonts w:ascii="Arial" w:hAnsi="Arial" w:cs="Arial"/>
          <w:color w:val="101541"/>
          <w:highlight w:val="yellow"/>
        </w:rPr>
        <w:t>örsäljningspremiedrivare</w:t>
      </w:r>
      <w:r>
        <w:rPr>
          <w:rFonts w:ascii="Arial" w:hAnsi="Arial" w:cs="Arial"/>
          <w:color w:val="101541"/>
          <w:highlight w:val="yellow"/>
        </w:rPr>
        <w:t xml:space="preserve"> och image per </w:t>
      </w:r>
      <w:r w:rsidRPr="0048757A">
        <w:rPr>
          <w:rFonts w:ascii="Arial" w:hAnsi="Arial" w:cs="Arial"/>
          <w:color w:val="101541"/>
          <w:highlight w:val="yellow"/>
        </w:rPr>
        <w:t>varumärke</w:t>
      </w:r>
      <w:r w:rsidR="00877882">
        <w:rPr>
          <w:rFonts w:ascii="Arial" w:hAnsi="Arial" w:cs="Arial"/>
          <w:color w:val="101541"/>
          <w:highlight w:val="yellow"/>
        </w:rPr>
        <w:t xml:space="preserve">, </w:t>
      </w:r>
      <w:r w:rsidR="00877882" w:rsidRPr="00877882">
        <w:rPr>
          <w:rFonts w:ascii="Arial" w:hAnsi="Arial" w:cs="Arial"/>
          <w:b/>
          <w:bCs/>
          <w:color w:val="101541"/>
          <w:highlight w:val="yellow"/>
        </w:rPr>
        <w:t>alltid med</w:t>
      </w:r>
      <w:r w:rsidRPr="0048757A">
        <w:rPr>
          <w:rFonts w:ascii="Arial" w:hAnsi="Arial" w:cs="Arial"/>
          <w:color w:val="101541"/>
          <w:highlight w:val="yellow"/>
        </w:rPr>
        <w:t>:</w:t>
      </w:r>
    </w:p>
    <w:p w14:paraId="591E4DC9" w14:textId="6D2F8108" w:rsidR="00AF51ED" w:rsidRPr="005C152B" w:rsidRDefault="00AF51ED" w:rsidP="00AF51ED">
      <w:pPr>
        <w:rPr>
          <w:rFonts w:ascii="Arial" w:hAnsi="Arial" w:cs="Arial"/>
          <w:color w:val="101541"/>
        </w:rPr>
      </w:pPr>
    </w:p>
    <w:p w14:paraId="7A9B08EF" w14:textId="6125A3A0" w:rsidR="00030475" w:rsidRPr="005E68FA" w:rsidRDefault="00300179" w:rsidP="00AF51ED">
      <w:pPr>
        <w:rPr>
          <w:rFonts w:ascii="Arial" w:eastAsia="Calibri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X</w:t>
      </w:r>
      <w:r w:rsidR="00EE7577" w:rsidRPr="005E68FA">
        <w:rPr>
          <w:rFonts w:ascii="Arial" w:hAnsi="Arial" w:cs="Arial"/>
          <w:b/>
          <w:color w:val="000000" w:themeColor="text1"/>
        </w:rPr>
        <w:t xml:space="preserve">. </w:t>
      </w:r>
      <w:r w:rsidR="00723342" w:rsidRPr="005E68FA">
        <w:rPr>
          <w:rFonts w:ascii="Arial" w:hAnsi="Arial" w:cs="Arial"/>
          <w:b/>
          <w:color w:val="000000" w:themeColor="text1"/>
        </w:rPr>
        <w:t xml:space="preserve">Nedan listas ett antal påståenden. Ange vilka </w:t>
      </w:r>
      <w:r w:rsidR="00403E31" w:rsidRPr="005E68FA">
        <w:rPr>
          <w:rFonts w:ascii="Arial" w:hAnsi="Arial" w:cs="Arial"/>
          <w:b/>
          <w:color w:val="000000" w:themeColor="text1"/>
        </w:rPr>
        <w:t>[</w:t>
      </w:r>
      <w:r w:rsidR="007977A9" w:rsidRPr="005E68FA">
        <w:rPr>
          <w:rFonts w:ascii="Arial" w:hAnsi="Arial" w:cs="Arial"/>
          <w:b/>
          <w:color w:val="000000" w:themeColor="text1"/>
        </w:rPr>
        <w:t>företag</w:t>
      </w:r>
      <w:r w:rsidR="00403E31" w:rsidRPr="005E68FA">
        <w:rPr>
          <w:rFonts w:ascii="Arial" w:hAnsi="Arial" w:cs="Arial"/>
          <w:b/>
          <w:color w:val="000000" w:themeColor="text1"/>
        </w:rPr>
        <w:t>]</w:t>
      </w:r>
      <w:r w:rsidR="00723342" w:rsidRPr="005E68FA">
        <w:rPr>
          <w:rFonts w:ascii="Arial" w:hAnsi="Arial" w:cs="Arial"/>
          <w:b/>
          <w:color w:val="000000" w:themeColor="text1"/>
        </w:rPr>
        <w:t xml:space="preserve"> som du </w:t>
      </w:r>
      <w:r w:rsidR="00E60672" w:rsidRPr="005E68FA">
        <w:rPr>
          <w:rFonts w:ascii="Arial" w:hAnsi="Arial" w:cs="Arial"/>
          <w:b/>
          <w:color w:val="000000" w:themeColor="text1"/>
        </w:rPr>
        <w:t>känner</w:t>
      </w:r>
      <w:r w:rsidR="00722EC4" w:rsidRPr="005E68FA">
        <w:rPr>
          <w:rFonts w:ascii="Arial" w:hAnsi="Arial" w:cs="Arial"/>
          <w:b/>
          <w:color w:val="000000" w:themeColor="text1"/>
        </w:rPr>
        <w:t xml:space="preserve"> att respektive påstående</w:t>
      </w:r>
      <w:r w:rsidR="00E60672" w:rsidRPr="005E68FA">
        <w:rPr>
          <w:rFonts w:ascii="Arial" w:hAnsi="Arial" w:cs="Arial"/>
          <w:b/>
          <w:color w:val="000000" w:themeColor="text1"/>
        </w:rPr>
        <w:t xml:space="preserve"> stämmer in</w:t>
      </w:r>
      <w:r w:rsidR="00332304" w:rsidRPr="005E68FA">
        <w:rPr>
          <w:rFonts w:ascii="Arial" w:hAnsi="Arial" w:cs="Arial"/>
          <w:b/>
          <w:color w:val="000000" w:themeColor="text1"/>
        </w:rPr>
        <w:t xml:space="preserve"> </w:t>
      </w:r>
      <w:r w:rsidR="00722EC4" w:rsidRPr="005E68FA">
        <w:rPr>
          <w:rFonts w:ascii="Arial" w:hAnsi="Arial" w:cs="Arial"/>
          <w:b/>
          <w:color w:val="000000" w:themeColor="text1"/>
        </w:rPr>
        <w:t>på</w:t>
      </w:r>
      <w:r w:rsidR="00CD5FF3" w:rsidRPr="005E68FA">
        <w:rPr>
          <w:rFonts w:ascii="Arial" w:hAnsi="Arial" w:cs="Arial"/>
          <w:b/>
          <w:color w:val="000000" w:themeColor="text1"/>
        </w:rPr>
        <w:t>.</w:t>
      </w:r>
      <w:r w:rsidR="003E201E" w:rsidRPr="005E68FA">
        <w:rPr>
          <w:rFonts w:ascii="Arial" w:hAnsi="Arial" w:cs="Arial"/>
          <w:b/>
          <w:color w:val="000000" w:themeColor="text1"/>
        </w:rPr>
        <w:t xml:space="preserve"> Försök svara även om du är osäker, det finns inga rätt eller fel.</w:t>
      </w:r>
      <w:r w:rsidR="00CD5FF3" w:rsidRPr="005E68FA">
        <w:rPr>
          <w:rFonts w:ascii="Arial" w:hAnsi="Arial" w:cs="Arial"/>
          <w:b/>
          <w:color w:val="000000" w:themeColor="text1"/>
        </w:rPr>
        <w:t xml:space="preserve"> </w:t>
      </w:r>
      <w:r w:rsidR="0007223C" w:rsidRPr="005E68FA">
        <w:rPr>
          <w:rFonts w:ascii="Arial" w:hAnsi="Arial" w:cs="Arial"/>
          <w:b/>
          <w:color w:val="000000" w:themeColor="text1"/>
        </w:rPr>
        <w:t xml:space="preserve">Du kan välja </w:t>
      </w:r>
      <w:r w:rsidR="0007223C" w:rsidRPr="005E68FA">
        <w:rPr>
          <w:rFonts w:ascii="Arial" w:eastAsia="Calibri" w:hAnsi="Arial" w:cs="Arial"/>
          <w:b/>
          <w:color w:val="000000" w:themeColor="text1"/>
        </w:rPr>
        <w:t>fler</w:t>
      </w:r>
      <w:r w:rsidR="00AF51ED" w:rsidRPr="005E68FA">
        <w:rPr>
          <w:rFonts w:ascii="Arial" w:eastAsia="Calibri" w:hAnsi="Arial" w:cs="Arial"/>
          <w:b/>
          <w:color w:val="000000" w:themeColor="text1"/>
        </w:rPr>
        <w:t xml:space="preserve"> än </w:t>
      </w:r>
      <w:r w:rsidR="006A2167" w:rsidRPr="005E68FA">
        <w:rPr>
          <w:rFonts w:ascii="Arial" w:eastAsia="Calibri" w:hAnsi="Arial" w:cs="Arial"/>
          <w:b/>
          <w:color w:val="000000" w:themeColor="text1"/>
        </w:rPr>
        <w:t>1</w:t>
      </w:r>
      <w:r w:rsidR="00AF51ED" w:rsidRPr="005E68FA">
        <w:rPr>
          <w:rFonts w:ascii="Arial" w:eastAsia="Calibri" w:hAnsi="Arial" w:cs="Arial"/>
          <w:b/>
          <w:color w:val="000000" w:themeColor="text1"/>
        </w:rPr>
        <w:t xml:space="preserve"> för respektive påstående.</w:t>
      </w:r>
      <w:r w:rsidR="00030475" w:rsidRPr="005E68FA">
        <w:rPr>
          <w:rFonts w:ascii="Arial" w:eastAsia="Calibri" w:hAnsi="Arial" w:cs="Arial"/>
          <w:b/>
          <w:color w:val="000000" w:themeColor="text1"/>
        </w:rPr>
        <w:t xml:space="preserve"> </w:t>
      </w:r>
    </w:p>
    <w:p w14:paraId="28B2AEC3" w14:textId="76A0B870" w:rsidR="00AF51ED" w:rsidRPr="00212CD7" w:rsidRDefault="006A2167" w:rsidP="00AF51ED">
      <w:pPr>
        <w:rPr>
          <w:rFonts w:ascii="Arial" w:eastAsia="Calibri" w:hAnsi="Arial" w:cs="Arial"/>
          <w:b/>
          <w:color w:val="FF0000"/>
          <w:lang w:val="en-US"/>
        </w:rPr>
      </w:pPr>
      <w:r w:rsidRPr="00A7775B">
        <w:rPr>
          <w:rFonts w:ascii="Arial" w:eastAsia="Calibri" w:hAnsi="Arial" w:cs="Arial"/>
          <w:color w:val="FF0000"/>
        </w:rPr>
        <w:t xml:space="preserve">Insert </w:t>
      </w:r>
      <w:r w:rsidR="00B417EF" w:rsidRPr="00B417EF">
        <w:rPr>
          <w:rFonts w:ascii="Arial" w:eastAsia="Calibri" w:hAnsi="Arial" w:cs="Arial"/>
          <w:i/>
          <w:iCs/>
          <w:color w:val="FF0000"/>
        </w:rPr>
        <w:t>B</w:t>
      </w:r>
      <w:r w:rsidRPr="00B417EF">
        <w:rPr>
          <w:rFonts w:ascii="Arial" w:eastAsia="Calibri" w:hAnsi="Arial" w:cs="Arial"/>
          <w:i/>
          <w:iCs/>
          <w:color w:val="FF0000"/>
        </w:rPr>
        <w:t>rand list</w:t>
      </w:r>
      <w:r w:rsidRPr="00A7775B">
        <w:rPr>
          <w:rFonts w:ascii="Arial" w:eastAsia="Calibri" w:hAnsi="Arial" w:cs="Arial"/>
          <w:color w:val="FF0000"/>
        </w:rPr>
        <w:t xml:space="preserve"> </w:t>
      </w:r>
      <w:r w:rsidR="001941F9" w:rsidRPr="00A7775B">
        <w:rPr>
          <w:rFonts w:ascii="Arial" w:eastAsia="Calibri" w:hAnsi="Arial" w:cs="Arial"/>
          <w:color w:val="FF0000"/>
        </w:rPr>
        <w:t xml:space="preserve">in </w:t>
      </w:r>
      <w:r w:rsidR="00B417EF">
        <w:rPr>
          <w:rFonts w:ascii="Arial" w:eastAsia="Calibri" w:hAnsi="Arial" w:cs="Arial"/>
          <w:color w:val="FF0000"/>
        </w:rPr>
        <w:t>columns</w:t>
      </w:r>
      <w:r w:rsidR="001941F9" w:rsidRPr="00A7775B">
        <w:rPr>
          <w:rFonts w:ascii="Arial" w:eastAsia="Calibri" w:hAnsi="Arial" w:cs="Arial"/>
          <w:color w:val="FF0000"/>
        </w:rPr>
        <w:t xml:space="preserve">. </w:t>
      </w:r>
      <w:r w:rsidR="005E0B29" w:rsidRPr="00212CD7">
        <w:rPr>
          <w:rFonts w:ascii="Arial" w:hAnsi="Arial" w:cs="Arial"/>
          <w:color w:val="FF0000"/>
          <w:lang w:val="en-US"/>
        </w:rPr>
        <w:t>Ran</w:t>
      </w:r>
      <w:r w:rsidR="00FF7BE6" w:rsidRPr="00212CD7">
        <w:rPr>
          <w:rFonts w:ascii="Arial" w:hAnsi="Arial" w:cs="Arial"/>
          <w:color w:val="FF0000"/>
          <w:lang w:val="en-US"/>
        </w:rPr>
        <w:t>d</w:t>
      </w:r>
      <w:r w:rsidR="005E0B29" w:rsidRPr="00212CD7">
        <w:rPr>
          <w:rFonts w:ascii="Arial" w:hAnsi="Arial" w:cs="Arial"/>
          <w:color w:val="FF0000"/>
          <w:lang w:val="en-US"/>
        </w:rPr>
        <w:t>omise rows and columns (apart from last column)</w:t>
      </w:r>
      <w:r w:rsidR="00C36588" w:rsidRPr="00212CD7">
        <w:rPr>
          <w:rFonts w:ascii="Arial" w:hAnsi="Arial" w:cs="Arial"/>
          <w:color w:val="FF0000"/>
          <w:lang w:val="en-US"/>
        </w:rPr>
        <w:t xml:space="preserve">. </w:t>
      </w:r>
      <w:r w:rsidR="002A530D" w:rsidRPr="00212CD7">
        <w:rPr>
          <w:rFonts w:ascii="Arial" w:hAnsi="Arial" w:cs="Arial"/>
          <w:color w:val="FF0000"/>
          <w:lang w:val="en-US"/>
        </w:rPr>
        <w:t>Multiple choice (apart from last column)</w:t>
      </w:r>
      <w:r w:rsidR="00F6405E">
        <w:rPr>
          <w:rFonts w:ascii="Arial" w:hAnsi="Arial" w:cs="Arial"/>
          <w:color w:val="FF0000"/>
          <w:lang w:val="en-US"/>
        </w:rPr>
        <w:t>.</w:t>
      </w:r>
    </w:p>
    <w:tbl>
      <w:tblPr>
        <w:tblW w:w="92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4"/>
        <w:gridCol w:w="1410"/>
        <w:gridCol w:w="1497"/>
        <w:gridCol w:w="1511"/>
        <w:gridCol w:w="3182"/>
      </w:tblGrid>
      <w:tr w:rsidR="00C11749" w:rsidRPr="00454A42" w14:paraId="42F17A95" w14:textId="77777777" w:rsidTr="00C11749">
        <w:trPr>
          <w:trHeight w:val="71"/>
        </w:trPr>
        <w:tc>
          <w:tcPr>
            <w:tcW w:w="1674" w:type="dxa"/>
          </w:tcPr>
          <w:p w14:paraId="69E74514" w14:textId="5275FCB4" w:rsidR="00C11749" w:rsidRPr="00454A42" w:rsidRDefault="00C11749" w:rsidP="00006ED8">
            <w:pPr>
              <w:ind w:left="76"/>
              <w:rPr>
                <w:rFonts w:ascii="Arial" w:hAnsi="Arial" w:cs="Arial"/>
                <w:color w:val="101541"/>
                <w:sz w:val="18"/>
                <w:szCs w:val="18"/>
                <w:lang w:val="en-US"/>
              </w:rPr>
            </w:pPr>
          </w:p>
        </w:tc>
        <w:tc>
          <w:tcPr>
            <w:tcW w:w="1410" w:type="dxa"/>
            <w:vAlign w:val="center"/>
          </w:tcPr>
          <w:p w14:paraId="68521317" w14:textId="26611720" w:rsidR="00C11749" w:rsidRPr="00012C81" w:rsidRDefault="00012C81" w:rsidP="00EF15A9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12C81">
              <w:rPr>
                <w:rFonts w:ascii="Arial" w:hAnsi="Arial" w:cs="Arial"/>
                <w:color w:val="FF0000"/>
                <w:sz w:val="18"/>
                <w:szCs w:val="18"/>
              </w:rPr>
              <w:t xml:space="preserve">Brand </w:t>
            </w:r>
            <w:r w:rsidR="00AE2337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97" w:type="dxa"/>
            <w:vAlign w:val="center"/>
          </w:tcPr>
          <w:p w14:paraId="2FB338BE" w14:textId="0375FDDF" w:rsidR="00C11749" w:rsidRPr="00012C81" w:rsidRDefault="00012C81" w:rsidP="00EF15A9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12C81">
              <w:rPr>
                <w:rFonts w:ascii="Arial" w:hAnsi="Arial" w:cs="Arial"/>
                <w:color w:val="FF0000"/>
                <w:sz w:val="18"/>
                <w:szCs w:val="18"/>
              </w:rPr>
              <w:t xml:space="preserve">Brand </w:t>
            </w:r>
            <w:r w:rsidR="00AE2337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511" w:type="dxa"/>
            <w:vAlign w:val="center"/>
          </w:tcPr>
          <w:p w14:paraId="09948D45" w14:textId="3C2FC024" w:rsidR="00C11749" w:rsidRPr="00012C81" w:rsidRDefault="00012C81" w:rsidP="00EF15A9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12C81">
              <w:rPr>
                <w:rFonts w:ascii="Arial" w:hAnsi="Arial" w:cs="Arial"/>
                <w:color w:val="FF0000"/>
                <w:sz w:val="18"/>
                <w:szCs w:val="18"/>
              </w:rPr>
              <w:t>Etc.</w:t>
            </w:r>
          </w:p>
        </w:tc>
        <w:tc>
          <w:tcPr>
            <w:tcW w:w="3182" w:type="dxa"/>
            <w:vAlign w:val="center"/>
          </w:tcPr>
          <w:p w14:paraId="22FC450B" w14:textId="77777777" w:rsidR="00C11749" w:rsidRPr="00454A42" w:rsidRDefault="00C11749" w:rsidP="00B37936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 xml:space="preserve">Inget av dessa </w:t>
            </w:r>
          </w:p>
        </w:tc>
      </w:tr>
      <w:tr w:rsidR="00C11749" w:rsidRPr="00454A42" w14:paraId="7738DF02" w14:textId="77777777" w:rsidTr="00C11749">
        <w:trPr>
          <w:trHeight w:val="70"/>
        </w:trPr>
        <w:tc>
          <w:tcPr>
            <w:tcW w:w="1674" w:type="dxa"/>
          </w:tcPr>
          <w:p w14:paraId="44F879D3" w14:textId="0287A559" w:rsidR="00C11749" w:rsidRPr="00012C81" w:rsidRDefault="00012C81" w:rsidP="00006ED8">
            <w:pPr>
              <w:ind w:left="76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12C81">
              <w:rPr>
                <w:rFonts w:ascii="Arial" w:hAnsi="Arial" w:cs="Arial"/>
                <w:color w:val="FF0000"/>
                <w:sz w:val="18"/>
                <w:szCs w:val="18"/>
              </w:rPr>
              <w:t xml:space="preserve">Statement </w:t>
            </w:r>
            <w:r w:rsidR="00C11749" w:rsidRPr="00012C81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410" w:type="dxa"/>
          </w:tcPr>
          <w:p w14:paraId="0B666960" w14:textId="136C5558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497" w:type="dxa"/>
          </w:tcPr>
          <w:p w14:paraId="72E5338E" w14:textId="77777777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11" w:type="dxa"/>
          </w:tcPr>
          <w:p w14:paraId="5DF7CAD1" w14:textId="3E12BD2D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3182" w:type="dxa"/>
          </w:tcPr>
          <w:p w14:paraId="062C9410" w14:textId="77777777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C11749" w:rsidRPr="00454A42" w14:paraId="091CDF66" w14:textId="77777777" w:rsidTr="00C11749">
        <w:trPr>
          <w:trHeight w:val="70"/>
        </w:trPr>
        <w:tc>
          <w:tcPr>
            <w:tcW w:w="1674" w:type="dxa"/>
          </w:tcPr>
          <w:p w14:paraId="5BD04E94" w14:textId="455EF8CE" w:rsidR="00C11749" w:rsidRPr="00012C81" w:rsidRDefault="00012C81" w:rsidP="00006ED8">
            <w:pPr>
              <w:ind w:left="76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12C81">
              <w:rPr>
                <w:rFonts w:ascii="Arial" w:hAnsi="Arial" w:cs="Arial"/>
                <w:color w:val="FF0000"/>
                <w:sz w:val="18"/>
                <w:szCs w:val="18"/>
              </w:rPr>
              <w:t>Statement 2</w:t>
            </w:r>
          </w:p>
        </w:tc>
        <w:tc>
          <w:tcPr>
            <w:tcW w:w="1410" w:type="dxa"/>
          </w:tcPr>
          <w:p w14:paraId="61637189" w14:textId="77777777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497" w:type="dxa"/>
          </w:tcPr>
          <w:p w14:paraId="3F077295" w14:textId="6FF047A1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11" w:type="dxa"/>
          </w:tcPr>
          <w:p w14:paraId="1BC3817E" w14:textId="77777777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3182" w:type="dxa"/>
          </w:tcPr>
          <w:p w14:paraId="364B7D90" w14:textId="6FF8D4FC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C11749" w:rsidRPr="00454A42" w14:paraId="192E1FD4" w14:textId="77777777" w:rsidTr="00C11749">
        <w:trPr>
          <w:trHeight w:val="70"/>
        </w:trPr>
        <w:tc>
          <w:tcPr>
            <w:tcW w:w="1674" w:type="dxa"/>
          </w:tcPr>
          <w:p w14:paraId="33B2F69D" w14:textId="2F8FBC81" w:rsidR="00C11749" w:rsidRPr="00012C81" w:rsidRDefault="00012C81" w:rsidP="00006ED8">
            <w:pPr>
              <w:ind w:left="76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12C81">
              <w:rPr>
                <w:rFonts w:ascii="Arial" w:hAnsi="Arial" w:cs="Arial"/>
                <w:color w:val="FF0000"/>
                <w:sz w:val="18"/>
                <w:szCs w:val="18"/>
              </w:rPr>
              <w:t>Etc.</w:t>
            </w:r>
          </w:p>
        </w:tc>
        <w:tc>
          <w:tcPr>
            <w:tcW w:w="1410" w:type="dxa"/>
          </w:tcPr>
          <w:p w14:paraId="73ABC577" w14:textId="380FBE29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497" w:type="dxa"/>
          </w:tcPr>
          <w:p w14:paraId="1FC35DAB" w14:textId="4EFEF30D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11" w:type="dxa"/>
          </w:tcPr>
          <w:p w14:paraId="24ED3147" w14:textId="25BF107E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3182" w:type="dxa"/>
          </w:tcPr>
          <w:p w14:paraId="3A884790" w14:textId="2DE8724A" w:rsidR="00C11749" w:rsidRPr="00454A42" w:rsidRDefault="00C11749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</w:tbl>
    <w:p w14:paraId="1987CA8E" w14:textId="4975436B" w:rsidR="00AF51ED" w:rsidRPr="00454A42" w:rsidRDefault="00AF51ED" w:rsidP="00AF51ED">
      <w:pPr>
        <w:rPr>
          <w:rFonts w:ascii="Arial" w:hAnsi="Arial" w:cs="Arial"/>
          <w:color w:val="101541"/>
        </w:rPr>
      </w:pPr>
    </w:p>
    <w:p w14:paraId="5DE17E62" w14:textId="6AFDAF85" w:rsidR="00F6405E" w:rsidRDefault="00F6405E" w:rsidP="00821D03">
      <w:pPr>
        <w:rPr>
          <w:rFonts w:ascii="Arial" w:hAnsi="Arial" w:cs="Arial"/>
          <w:noProof/>
          <w:color w:val="FF0000"/>
        </w:rPr>
      </w:pPr>
      <w:r w:rsidRPr="00F6405E">
        <w:rPr>
          <w:rFonts w:ascii="Arial" w:hAnsi="Arial" w:cs="Arial"/>
          <w:noProof/>
          <w:color w:val="FF0000"/>
        </w:rPr>
        <w:t>Statements:</w:t>
      </w:r>
    </w:p>
    <w:p w14:paraId="100381E9" w14:textId="77777777" w:rsidR="0048757A" w:rsidRDefault="0048757A" w:rsidP="00821D03">
      <w:pPr>
        <w:rPr>
          <w:rFonts w:ascii="Arial" w:hAnsi="Arial" w:cs="Arial"/>
          <w:color w:val="101541"/>
          <w:highlight w:val="yellow"/>
        </w:rPr>
      </w:pPr>
    </w:p>
    <w:p w14:paraId="022195AA" w14:textId="5171DC8C" w:rsidR="0048757A" w:rsidRDefault="00EF6CFE" w:rsidP="00821D03">
      <w:pPr>
        <w:rPr>
          <w:rFonts w:ascii="Arial" w:hAnsi="Arial" w:cs="Arial"/>
          <w:noProof/>
          <w:color w:val="FF0000"/>
        </w:rPr>
      </w:pPr>
      <w:r w:rsidRPr="00EF6CFE">
        <w:rPr>
          <w:rFonts w:ascii="Arial" w:hAnsi="Arial" w:cs="Arial"/>
          <w:color w:val="101541"/>
          <w:highlight w:val="yellow"/>
        </w:rPr>
        <w:t>Riktlinje om</w:t>
      </w:r>
      <w:r w:rsidR="0048757A" w:rsidRPr="00EF6CFE">
        <w:rPr>
          <w:rFonts w:ascii="Arial" w:hAnsi="Arial" w:cs="Arial"/>
          <w:color w:val="101541"/>
          <w:highlight w:val="yellow"/>
        </w:rPr>
        <w:t xml:space="preserve"> max 50 påståenden totalt, helst under </w:t>
      </w:r>
      <w:r w:rsidRPr="00EF6CFE">
        <w:rPr>
          <w:rFonts w:ascii="Arial" w:hAnsi="Arial" w:cs="Arial"/>
          <w:color w:val="101541"/>
          <w:highlight w:val="yellow"/>
        </w:rPr>
        <w:t xml:space="preserve">40. Desto fler </w:t>
      </w:r>
      <w:r>
        <w:rPr>
          <w:rFonts w:ascii="Arial" w:hAnsi="Arial" w:cs="Arial"/>
          <w:color w:val="101541"/>
          <w:highlight w:val="yellow"/>
        </w:rPr>
        <w:t>påståenden</w:t>
      </w:r>
      <w:r w:rsidRPr="00EF6CFE">
        <w:rPr>
          <w:rFonts w:ascii="Arial" w:hAnsi="Arial" w:cs="Arial"/>
          <w:color w:val="101541"/>
          <w:highlight w:val="yellow"/>
        </w:rPr>
        <w:t>, desto färre fasta konkurrenter rekommenderas</w:t>
      </w:r>
      <w:r>
        <w:rPr>
          <w:rFonts w:ascii="Arial" w:hAnsi="Arial" w:cs="Arial"/>
          <w:color w:val="101541"/>
          <w:highlight w:val="yellow"/>
        </w:rPr>
        <w:t xml:space="preserve"> </w:t>
      </w:r>
      <w:r w:rsidR="007D0EC2">
        <w:rPr>
          <w:rFonts w:ascii="Arial" w:hAnsi="Arial" w:cs="Arial"/>
          <w:color w:val="101541"/>
          <w:highlight w:val="yellow"/>
        </w:rPr>
        <w:t>(</w:t>
      </w:r>
      <w:r>
        <w:rPr>
          <w:rFonts w:ascii="Arial" w:hAnsi="Arial" w:cs="Arial"/>
          <w:color w:val="101541"/>
          <w:highlight w:val="yellow"/>
        </w:rPr>
        <w:t>för att enkäten inte ska bli för lång</w:t>
      </w:r>
      <w:r w:rsidR="007D0EC2">
        <w:rPr>
          <w:rFonts w:ascii="Arial" w:hAnsi="Arial" w:cs="Arial"/>
          <w:color w:val="101541"/>
          <w:highlight w:val="yellow"/>
        </w:rPr>
        <w:t>)</w:t>
      </w:r>
      <w:r w:rsidR="00906639">
        <w:rPr>
          <w:rFonts w:ascii="Arial" w:hAnsi="Arial" w:cs="Arial"/>
          <w:color w:val="101541"/>
        </w:rPr>
        <w:t>.</w:t>
      </w:r>
    </w:p>
    <w:p w14:paraId="1348C449" w14:textId="77777777" w:rsidR="00065514" w:rsidRDefault="00065514" w:rsidP="00821D03">
      <w:pPr>
        <w:rPr>
          <w:rFonts w:ascii="Arial" w:hAnsi="Arial" w:cs="Arial"/>
          <w:noProof/>
          <w:color w:val="101541"/>
          <w:highlight w:val="yellow"/>
        </w:rPr>
      </w:pPr>
    </w:p>
    <w:p w14:paraId="7A1A40A1" w14:textId="2D20776D" w:rsidR="00065514" w:rsidRPr="005E68FA" w:rsidRDefault="00EA0346" w:rsidP="00821D03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highlight w:val="yellow"/>
        </w:rPr>
        <w:t>Påståenden f</w:t>
      </w:r>
      <w:r w:rsidR="000C27DA" w:rsidRPr="005E68FA">
        <w:rPr>
          <w:rFonts w:ascii="Arial" w:hAnsi="Arial" w:cs="Arial"/>
          <w:noProof/>
          <w:color w:val="000000" w:themeColor="text1"/>
          <w:highlight w:val="yellow"/>
        </w:rPr>
        <w:t>örsäljningspremie</w:t>
      </w:r>
      <w:r w:rsidR="00065514" w:rsidRPr="005E68FA">
        <w:rPr>
          <w:rFonts w:ascii="Arial" w:hAnsi="Arial" w:cs="Arial"/>
          <w:noProof/>
          <w:color w:val="000000" w:themeColor="text1"/>
          <w:highlight w:val="yellow"/>
        </w:rPr>
        <w:t xml:space="preserve"> (nyckelord understrukna)</w:t>
      </w:r>
      <w:r w:rsidR="000C27DA" w:rsidRPr="005E68FA">
        <w:rPr>
          <w:rFonts w:ascii="Arial" w:hAnsi="Arial" w:cs="Arial"/>
          <w:noProof/>
          <w:color w:val="000000" w:themeColor="text1"/>
          <w:highlight w:val="yellow"/>
        </w:rPr>
        <w:t xml:space="preserve">. Nedan är </w:t>
      </w:r>
      <w:r w:rsidR="000C27DA" w:rsidRPr="005E68FA">
        <w:rPr>
          <w:rFonts w:ascii="Arial" w:hAnsi="Arial" w:cs="Arial"/>
          <w:b/>
          <w:bCs/>
          <w:noProof/>
          <w:color w:val="000000" w:themeColor="text1"/>
          <w:highlight w:val="yellow"/>
        </w:rPr>
        <w:t>alltid med</w:t>
      </w:r>
      <w:r w:rsidR="00065514" w:rsidRPr="005E68FA">
        <w:rPr>
          <w:rFonts w:ascii="Arial" w:hAnsi="Arial" w:cs="Arial"/>
          <w:noProof/>
          <w:color w:val="000000" w:themeColor="text1"/>
          <w:highlight w:val="yellow"/>
        </w:rPr>
        <w:t>:</w:t>
      </w:r>
    </w:p>
    <w:p w14:paraId="431B38BA" w14:textId="77777777" w:rsidR="00065514" w:rsidRPr="005E68FA" w:rsidRDefault="00065514" w:rsidP="00821D03">
      <w:pPr>
        <w:rPr>
          <w:rFonts w:ascii="Arial" w:hAnsi="Arial" w:cs="Arial"/>
          <w:noProof/>
          <w:color w:val="000000" w:themeColor="text1"/>
        </w:rPr>
      </w:pPr>
    </w:p>
    <w:p w14:paraId="7DAC3CA3" w14:textId="6C1DF813" w:rsidR="00065514" w:rsidRPr="005E68FA" w:rsidRDefault="00065514" w:rsidP="00065514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</w:rPr>
      </w:pPr>
      <w:r w:rsidRPr="005E68FA">
        <w:rPr>
          <w:rFonts w:ascii="Arial" w:hAnsi="Arial" w:cs="Arial"/>
          <w:bCs/>
          <w:noProof/>
          <w:color w:val="000000" w:themeColor="text1"/>
        </w:rPr>
        <w:t xml:space="preserve">Nästa gång jag väljer/ska köpa [kategori X] kommer jag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mest sannolik</w:t>
      </w:r>
      <w:r w:rsidRPr="005E68FA">
        <w:rPr>
          <w:rFonts w:ascii="Arial" w:hAnsi="Arial" w:cs="Arial"/>
          <w:bCs/>
          <w:noProof/>
          <w:color w:val="000000" w:themeColor="text1"/>
        </w:rPr>
        <w:t>t välja detta / Om jag skulle välja [kategori X] idag skulle jag mest sannolikt välja detta</w:t>
      </w:r>
      <w:r w:rsidR="00906639">
        <w:rPr>
          <w:rFonts w:ascii="Arial" w:hAnsi="Arial" w:cs="Arial"/>
          <w:bCs/>
          <w:noProof/>
          <w:color w:val="000000" w:themeColor="text1"/>
        </w:rPr>
        <w:t xml:space="preserve"> </w:t>
      </w:r>
    </w:p>
    <w:p w14:paraId="539F360B" w14:textId="77777777" w:rsidR="00065514" w:rsidRPr="005E68FA" w:rsidRDefault="00065514" w:rsidP="00065514">
      <w:pPr>
        <w:rPr>
          <w:rFonts w:ascii="Arial" w:hAnsi="Arial" w:cs="Arial"/>
          <w:bCs/>
          <w:noProof/>
          <w:color w:val="000000" w:themeColor="text1"/>
        </w:rPr>
      </w:pPr>
    </w:p>
    <w:p w14:paraId="1DE9355D" w14:textId="2EB18A93" w:rsidR="00065514" w:rsidRPr="005E68FA" w:rsidRDefault="00065514" w:rsidP="00065514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</w:rPr>
      </w:pPr>
      <w:r w:rsidRPr="005E68FA">
        <w:rPr>
          <w:rFonts w:ascii="Arial" w:hAnsi="Arial" w:cs="Arial"/>
          <w:bCs/>
          <w:noProof/>
          <w:color w:val="000000" w:themeColor="text1"/>
        </w:rPr>
        <w:t xml:space="preserve">När det gäller [kategori X] är detta mitt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förstahandsval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/min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favorit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 /…köper jag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helst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 från detta företag</w:t>
      </w:r>
      <w:r w:rsidR="00906639">
        <w:rPr>
          <w:rFonts w:ascii="Arial" w:hAnsi="Arial" w:cs="Arial"/>
          <w:bCs/>
          <w:noProof/>
          <w:color w:val="000000" w:themeColor="text1"/>
        </w:rPr>
        <w:t xml:space="preserve"> </w:t>
      </w:r>
    </w:p>
    <w:p w14:paraId="16B103CF" w14:textId="77777777" w:rsidR="00065514" w:rsidRPr="005E68FA" w:rsidRDefault="00065514" w:rsidP="00065514">
      <w:pPr>
        <w:rPr>
          <w:rFonts w:ascii="Arial" w:hAnsi="Arial" w:cs="Arial"/>
          <w:bCs/>
          <w:noProof/>
          <w:color w:val="000000" w:themeColor="text1"/>
        </w:rPr>
      </w:pPr>
    </w:p>
    <w:p w14:paraId="1FEBD991" w14:textId="77777777" w:rsidR="00065514" w:rsidRPr="005E68FA" w:rsidRDefault="00065514" w:rsidP="00065514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</w:rPr>
      </w:pPr>
      <w:r w:rsidRPr="005E68FA">
        <w:rPr>
          <w:rFonts w:ascii="Arial" w:hAnsi="Arial" w:cs="Arial"/>
          <w:bCs/>
          <w:noProof/>
          <w:color w:val="000000" w:themeColor="text1"/>
        </w:rPr>
        <w:t xml:space="preserve">Detta [företag/tjänst etc]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känner jag lojalitet till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/är jag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 xml:space="preserve">positivt inställd </w:t>
      </w:r>
      <w:r w:rsidRPr="005E68FA">
        <w:rPr>
          <w:rFonts w:ascii="Arial" w:hAnsi="Arial" w:cs="Arial"/>
          <w:bCs/>
          <w:noProof/>
          <w:color w:val="000000" w:themeColor="text1"/>
        </w:rPr>
        <w:t>till/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gillar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 jag</w:t>
      </w:r>
    </w:p>
    <w:p w14:paraId="36066073" w14:textId="77777777" w:rsidR="00065514" w:rsidRPr="005E68FA" w:rsidRDefault="00065514" w:rsidP="00065514">
      <w:pPr>
        <w:rPr>
          <w:rFonts w:ascii="Arial" w:hAnsi="Arial" w:cs="Arial"/>
          <w:bCs/>
          <w:noProof/>
          <w:color w:val="000000" w:themeColor="text1"/>
        </w:rPr>
      </w:pPr>
    </w:p>
    <w:p w14:paraId="2DAEEE46" w14:textId="77777777" w:rsidR="00065514" w:rsidRPr="005E68FA" w:rsidRDefault="00065514" w:rsidP="00065514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</w:rPr>
      </w:pPr>
      <w:r w:rsidRPr="005E68FA">
        <w:rPr>
          <w:rFonts w:ascii="Arial" w:hAnsi="Arial" w:cs="Arial"/>
          <w:bCs/>
          <w:noProof/>
          <w:color w:val="000000" w:themeColor="text1"/>
        </w:rPr>
        <w:t xml:space="preserve">Detta [företag/tjänst etc] skulle jag definitivt kunna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rekommendera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 till vänner och bekanta /…om någon annan frågade</w:t>
      </w:r>
    </w:p>
    <w:p w14:paraId="2AF7CCBF" w14:textId="77777777" w:rsidR="00065514" w:rsidRPr="005E68FA" w:rsidRDefault="00065514" w:rsidP="00065514">
      <w:pPr>
        <w:rPr>
          <w:rFonts w:ascii="Arial" w:hAnsi="Arial" w:cs="Arial"/>
          <w:bCs/>
          <w:noProof/>
          <w:color w:val="000000" w:themeColor="text1"/>
        </w:rPr>
      </w:pPr>
    </w:p>
    <w:p w14:paraId="7F7682A4" w14:textId="77777777" w:rsidR="00065514" w:rsidRPr="005E68FA" w:rsidRDefault="00065514" w:rsidP="00065514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  <w:u w:val="single"/>
        </w:rPr>
      </w:pPr>
      <w:r w:rsidRPr="005E68FA">
        <w:rPr>
          <w:rFonts w:ascii="Arial" w:hAnsi="Arial" w:cs="Arial"/>
          <w:bCs/>
          <w:color w:val="000000" w:themeColor="text1"/>
        </w:rPr>
        <w:t xml:space="preserve">[Produkter/tjänster etc.] från 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detta [företag etc] är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värt ett högre pris än de billigaste alternativen på marknaden</w:t>
      </w:r>
    </w:p>
    <w:p w14:paraId="007EC3D2" w14:textId="77777777" w:rsidR="00065514" w:rsidRPr="005E68FA" w:rsidRDefault="00065514" w:rsidP="00065514">
      <w:pPr>
        <w:rPr>
          <w:rFonts w:ascii="Arial" w:hAnsi="Arial" w:cs="Arial"/>
          <w:bCs/>
          <w:noProof/>
          <w:color w:val="000000" w:themeColor="text1"/>
        </w:rPr>
      </w:pPr>
    </w:p>
    <w:p w14:paraId="1A2AF488" w14:textId="77777777" w:rsidR="00065514" w:rsidRPr="005E68FA" w:rsidRDefault="00065514" w:rsidP="00065514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  <w:u w:val="single"/>
        </w:rPr>
      </w:pP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Jag är villig att betala lite extra för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 denna [tjänst etc]/[produkter/tjänster från detta företag] / Är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värda att betala lite mer för</w:t>
      </w:r>
    </w:p>
    <w:p w14:paraId="7CF3C372" w14:textId="77777777" w:rsidR="00065514" w:rsidRPr="005E68FA" w:rsidRDefault="00065514" w:rsidP="00065514">
      <w:pPr>
        <w:rPr>
          <w:rFonts w:ascii="Arial" w:hAnsi="Arial" w:cs="Arial"/>
          <w:bCs/>
          <w:noProof/>
          <w:color w:val="000000" w:themeColor="text1"/>
          <w:u w:val="single"/>
        </w:rPr>
      </w:pPr>
    </w:p>
    <w:p w14:paraId="479D07E8" w14:textId="77777777" w:rsidR="00D5205F" w:rsidRPr="005E68FA" w:rsidRDefault="00065514" w:rsidP="00D5205F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</w:rPr>
      </w:pPr>
      <w:r w:rsidRPr="005E68FA">
        <w:rPr>
          <w:rFonts w:ascii="Arial" w:hAnsi="Arial" w:cs="Arial"/>
          <w:bCs/>
          <w:noProof/>
          <w:color w:val="000000" w:themeColor="text1"/>
        </w:rPr>
        <w:t xml:space="preserve">“Det </w:t>
      </w:r>
      <w:r w:rsidRPr="005E68FA">
        <w:rPr>
          <w:rFonts w:ascii="Arial" w:hAnsi="Arial" w:cs="Arial"/>
          <w:bCs/>
          <w:noProof/>
          <w:color w:val="000000" w:themeColor="text1"/>
          <w:u w:val="single"/>
        </w:rPr>
        <w:t>har hänt att jag betalat lite mer</w:t>
      </w:r>
      <w:r w:rsidRPr="005E68FA">
        <w:rPr>
          <w:rFonts w:ascii="Arial" w:hAnsi="Arial" w:cs="Arial"/>
          <w:bCs/>
          <w:noProof/>
          <w:color w:val="000000" w:themeColor="text1"/>
        </w:rPr>
        <w:t xml:space="preserve"> för X från detta märke, trots att en liknande produkt fanns till lägre pris från ett annat märke”</w:t>
      </w:r>
    </w:p>
    <w:p w14:paraId="6E452B97" w14:textId="77777777" w:rsidR="00D5205F" w:rsidRPr="005E68FA" w:rsidRDefault="00D5205F" w:rsidP="00D5205F">
      <w:pPr>
        <w:pStyle w:val="ListParagraph"/>
        <w:rPr>
          <w:rFonts w:ascii="Arial" w:hAnsi="Arial" w:cs="Arial"/>
          <w:bCs/>
          <w:noProof/>
          <w:color w:val="000000" w:themeColor="text1"/>
        </w:rPr>
      </w:pPr>
    </w:p>
    <w:p w14:paraId="0EB417B0" w14:textId="6445E9EF" w:rsidR="00D5205F" w:rsidRPr="005E68FA" w:rsidRDefault="007C2F20" w:rsidP="26D38C2B">
      <w:pPr>
        <w:pStyle w:val="ListParagraph"/>
        <w:numPr>
          <w:ilvl w:val="0"/>
          <w:numId w:val="33"/>
        </w:numPr>
        <w:rPr>
          <w:rFonts w:ascii="Arial" w:hAnsi="Arial" w:cs="Arial"/>
          <w:noProof/>
          <w:color w:val="000000" w:themeColor="text1"/>
        </w:rPr>
      </w:pPr>
      <w:r w:rsidRPr="26D38C2B">
        <w:rPr>
          <w:rFonts w:ascii="Arial" w:hAnsi="Arial" w:cs="Arial"/>
          <w:noProof/>
          <w:color w:val="000000" w:themeColor="text1"/>
        </w:rPr>
        <w:t xml:space="preserve">Här är jag </w:t>
      </w:r>
      <w:r w:rsidRPr="26D38C2B">
        <w:rPr>
          <w:rFonts w:ascii="Arial" w:hAnsi="Arial" w:cs="Arial"/>
          <w:noProof/>
          <w:color w:val="000000" w:themeColor="text1"/>
          <w:u w:val="single"/>
        </w:rPr>
        <w:t>kund</w:t>
      </w:r>
      <w:r w:rsidRPr="26D38C2B">
        <w:rPr>
          <w:rFonts w:ascii="Arial" w:hAnsi="Arial" w:cs="Arial"/>
          <w:noProof/>
          <w:color w:val="000000" w:themeColor="text1"/>
        </w:rPr>
        <w:t xml:space="preserve"> idag/Detta </w:t>
      </w:r>
      <w:r w:rsidRPr="26D38C2B">
        <w:rPr>
          <w:rFonts w:ascii="Arial" w:hAnsi="Arial" w:cs="Arial"/>
          <w:noProof/>
          <w:color w:val="000000" w:themeColor="text1"/>
          <w:u w:val="single"/>
        </w:rPr>
        <w:t>köper jag oftast</w:t>
      </w:r>
      <w:r w:rsidRPr="26D38C2B">
        <w:rPr>
          <w:rFonts w:ascii="Arial" w:hAnsi="Arial" w:cs="Arial"/>
          <w:noProof/>
          <w:color w:val="000000" w:themeColor="text1"/>
        </w:rPr>
        <w:t xml:space="preserve">/Detta </w:t>
      </w:r>
      <w:r w:rsidRPr="26D38C2B">
        <w:rPr>
          <w:rFonts w:ascii="Arial" w:hAnsi="Arial" w:cs="Arial"/>
          <w:noProof/>
          <w:color w:val="000000" w:themeColor="text1"/>
          <w:u w:val="single"/>
        </w:rPr>
        <w:t>köpte jag senast</w:t>
      </w:r>
      <w:r w:rsidR="00D5205F" w:rsidRPr="26D38C2B">
        <w:rPr>
          <w:rFonts w:ascii="Arial" w:hAnsi="Arial" w:cs="Arial"/>
          <w:noProof/>
          <w:color w:val="000000" w:themeColor="text1"/>
        </w:rPr>
        <w:t xml:space="preserve"> </w:t>
      </w:r>
      <w:r w:rsidR="00D5205F" w:rsidRPr="26D38C2B">
        <w:rPr>
          <w:rFonts w:ascii="Arial" w:hAnsi="Arial" w:cs="Arial"/>
          <w:noProof/>
          <w:color w:val="000000" w:themeColor="text1"/>
          <w:highlight w:val="yellow"/>
        </w:rPr>
        <w:t>(</w:t>
      </w:r>
      <w:r w:rsidR="00D5205F" w:rsidRPr="26D38C2B">
        <w:rPr>
          <w:rFonts w:ascii="Arial" w:hAnsi="Arial" w:cs="Arial"/>
          <w:color w:val="000000" w:themeColor="text1"/>
          <w:highlight w:val="yellow"/>
        </w:rPr>
        <w:t>obligatorisk)</w:t>
      </w:r>
    </w:p>
    <w:p w14:paraId="2DFD7FA7" w14:textId="77777777" w:rsidR="00D5205F" w:rsidRPr="005E68FA" w:rsidRDefault="00D5205F" w:rsidP="00D5205F">
      <w:pPr>
        <w:pStyle w:val="ListParagraph"/>
        <w:rPr>
          <w:rFonts w:ascii="Arial" w:hAnsi="Arial" w:cs="Arial"/>
          <w:bCs/>
          <w:color w:val="000000" w:themeColor="text1"/>
        </w:rPr>
      </w:pPr>
    </w:p>
    <w:p w14:paraId="504DAB58" w14:textId="3DF9FAE0" w:rsidR="00757B78" w:rsidRPr="005E68FA" w:rsidRDefault="00757B78" w:rsidP="00D5205F">
      <w:pPr>
        <w:pStyle w:val="ListParagraph"/>
        <w:numPr>
          <w:ilvl w:val="0"/>
          <w:numId w:val="33"/>
        </w:numPr>
        <w:rPr>
          <w:rFonts w:ascii="Arial" w:hAnsi="Arial" w:cs="Arial"/>
          <w:bCs/>
          <w:noProof/>
          <w:color w:val="000000" w:themeColor="text1"/>
        </w:rPr>
      </w:pPr>
      <w:r w:rsidRPr="005E68FA">
        <w:rPr>
          <w:rFonts w:ascii="Arial" w:hAnsi="Arial" w:cs="Arial"/>
          <w:bCs/>
          <w:color w:val="000000" w:themeColor="text1"/>
        </w:rPr>
        <w:t xml:space="preserve">Jag </w:t>
      </w:r>
      <w:r w:rsidRPr="005E68FA">
        <w:rPr>
          <w:rFonts w:ascii="Arial" w:hAnsi="Arial" w:cs="Arial"/>
          <w:bCs/>
          <w:color w:val="000000" w:themeColor="text1"/>
          <w:u w:val="single"/>
        </w:rPr>
        <w:t>skulle kunna tänka mig</w:t>
      </w:r>
      <w:r w:rsidRPr="005E68FA">
        <w:rPr>
          <w:rFonts w:ascii="Arial" w:hAnsi="Arial" w:cs="Arial"/>
          <w:bCs/>
          <w:color w:val="000000" w:themeColor="text1"/>
        </w:rPr>
        <w:t xml:space="preserve"> att köpa [kategori X] från detta [företag] / </w:t>
      </w:r>
      <w:r w:rsidRPr="005E68FA">
        <w:rPr>
          <w:rFonts w:ascii="Arial" w:hAnsi="Arial" w:cs="Arial"/>
          <w:bCs/>
          <w:noProof/>
          <w:color w:val="000000" w:themeColor="text1"/>
        </w:rPr>
        <w:t>Om jag skulle välja [kategori X] idag skulle jag kunna tänka mig detta / Jag kan tänka mig vara kund hos detta [företag]</w:t>
      </w:r>
      <w:r w:rsidR="00D5205F" w:rsidRPr="005E68FA">
        <w:rPr>
          <w:rFonts w:ascii="Arial" w:hAnsi="Arial" w:cs="Arial"/>
          <w:bCs/>
          <w:noProof/>
          <w:color w:val="000000" w:themeColor="text1"/>
        </w:rPr>
        <w:t xml:space="preserve"> </w:t>
      </w:r>
      <w:r w:rsidR="00D5205F" w:rsidRPr="005E68FA">
        <w:rPr>
          <w:rFonts w:ascii="Arial" w:hAnsi="Arial" w:cs="Arial"/>
          <w:bCs/>
          <w:noProof/>
          <w:color w:val="000000" w:themeColor="text1"/>
          <w:highlight w:val="yellow"/>
        </w:rPr>
        <w:t>(</w:t>
      </w:r>
      <w:r w:rsidR="00D5205F" w:rsidRPr="005E68FA">
        <w:rPr>
          <w:rFonts w:ascii="Arial" w:hAnsi="Arial" w:cs="Arial"/>
          <w:bCs/>
          <w:color w:val="000000" w:themeColor="text1"/>
          <w:highlight w:val="yellow"/>
        </w:rPr>
        <w:t>obligatorisk om litet varumärke)</w:t>
      </w:r>
    </w:p>
    <w:p w14:paraId="632F83A4" w14:textId="77777777" w:rsidR="00C411E2" w:rsidRPr="005E68FA" w:rsidRDefault="00C411E2" w:rsidP="00C411E2">
      <w:pPr>
        <w:pStyle w:val="ListParagraph"/>
        <w:rPr>
          <w:rFonts w:ascii="Arial" w:hAnsi="Arial" w:cs="Arial"/>
          <w:bCs/>
          <w:noProof/>
          <w:color w:val="000000" w:themeColor="text1"/>
        </w:rPr>
      </w:pPr>
    </w:p>
    <w:p w14:paraId="2273ED70" w14:textId="07B5F001" w:rsidR="00C411E2" w:rsidRPr="005E68FA" w:rsidRDefault="00C411E2" w:rsidP="00700887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000000" w:themeColor="text1"/>
        </w:rPr>
      </w:pPr>
      <w:r w:rsidRPr="005E68FA">
        <w:rPr>
          <w:rFonts w:ascii="Arial" w:hAnsi="Arial" w:cs="Arial"/>
          <w:bCs/>
          <w:color w:val="000000" w:themeColor="text1"/>
        </w:rPr>
        <w:t>Även om alla [företag] erbjöd exakt samma [sak/produkt/tjänst etc</w:t>
      </w:r>
      <w:ins w:id="0" w:author="Karin Victorin" w:date="2025-03-18T13:46:00Z" w16du:dateUtc="2025-03-18T12:46:00Z">
        <w:r w:rsidR="00451EF6">
          <w:rPr>
            <w:rFonts w:ascii="Arial" w:hAnsi="Arial" w:cs="Arial"/>
            <w:bCs/>
            <w:color w:val="000000" w:themeColor="text1"/>
          </w:rPr>
          <w:t>.</w:t>
        </w:r>
      </w:ins>
      <w:r w:rsidRPr="005E68FA">
        <w:rPr>
          <w:rFonts w:ascii="Arial" w:hAnsi="Arial" w:cs="Arial"/>
          <w:bCs/>
          <w:color w:val="000000" w:themeColor="text1"/>
        </w:rPr>
        <w:t xml:space="preserve">] skulle jag föredra denna </w:t>
      </w:r>
      <w:r w:rsidRPr="005E68FA">
        <w:rPr>
          <w:rFonts w:ascii="Arial" w:hAnsi="Arial" w:cs="Arial"/>
          <w:bCs/>
          <w:color w:val="000000" w:themeColor="text1"/>
          <w:highlight w:val="yellow"/>
        </w:rPr>
        <w:t>(valbar)</w:t>
      </w:r>
    </w:p>
    <w:p w14:paraId="5468A054" w14:textId="77777777" w:rsidR="00C411E2" w:rsidRPr="005E68FA" w:rsidRDefault="00C411E2" w:rsidP="00C411E2">
      <w:pPr>
        <w:pStyle w:val="ListParagraph"/>
        <w:rPr>
          <w:rFonts w:ascii="Arial" w:hAnsi="Arial" w:cs="Arial"/>
          <w:bCs/>
          <w:color w:val="000000" w:themeColor="text1"/>
        </w:rPr>
      </w:pPr>
    </w:p>
    <w:p w14:paraId="6F3F05CF" w14:textId="652702FA" w:rsidR="002A530D" w:rsidRPr="00C411E2" w:rsidRDefault="005C4EB8" w:rsidP="00700887">
      <w:pPr>
        <w:pStyle w:val="ListParagraph"/>
        <w:numPr>
          <w:ilvl w:val="0"/>
          <w:numId w:val="33"/>
        </w:numPr>
        <w:rPr>
          <w:rFonts w:ascii="Arial" w:hAnsi="Arial" w:cs="Arial"/>
          <w:bCs/>
          <w:color w:val="101541"/>
        </w:rPr>
      </w:pPr>
      <w:r w:rsidRPr="005E68FA">
        <w:rPr>
          <w:rFonts w:ascii="Arial" w:hAnsi="Arial" w:cs="Arial"/>
          <w:bCs/>
          <w:color w:val="000000" w:themeColor="text1"/>
        </w:rPr>
        <w:t xml:space="preserve">Vi kommer troligen </w:t>
      </w:r>
      <w:r w:rsidRPr="005E68FA">
        <w:rPr>
          <w:rFonts w:ascii="Arial" w:hAnsi="Arial" w:cs="Arial"/>
          <w:bCs/>
          <w:color w:val="000000" w:themeColor="text1"/>
          <w:u w:val="single"/>
        </w:rPr>
        <w:t>göra mer affärer med</w:t>
      </w:r>
      <w:r w:rsidRPr="005E68FA">
        <w:rPr>
          <w:rFonts w:ascii="Arial" w:hAnsi="Arial" w:cs="Arial"/>
          <w:bCs/>
          <w:color w:val="000000" w:themeColor="text1"/>
        </w:rPr>
        <w:t xml:space="preserve"> denna leverantör i </w:t>
      </w:r>
      <w:r w:rsidRPr="005E68FA">
        <w:rPr>
          <w:rFonts w:ascii="Arial" w:hAnsi="Arial" w:cs="Arial"/>
          <w:bCs/>
          <w:color w:val="000000" w:themeColor="text1"/>
          <w:u w:val="single"/>
        </w:rPr>
        <w:t>framtiden</w:t>
      </w:r>
      <w:r w:rsidR="00EE2FB0" w:rsidRPr="005E68FA">
        <w:rPr>
          <w:rFonts w:ascii="Arial" w:hAnsi="Arial" w:cs="Arial"/>
          <w:bCs/>
          <w:color w:val="000000" w:themeColor="text1"/>
        </w:rPr>
        <w:t xml:space="preserve"> / Jag kommer troligen </w:t>
      </w:r>
      <w:r w:rsidR="00EE2FB0" w:rsidRPr="005E68FA">
        <w:rPr>
          <w:rFonts w:ascii="Arial" w:hAnsi="Arial" w:cs="Arial"/>
          <w:bCs/>
          <w:color w:val="000000" w:themeColor="text1"/>
          <w:u w:val="single"/>
        </w:rPr>
        <w:t>köpa mer från</w:t>
      </w:r>
      <w:r w:rsidR="00EE2FB0" w:rsidRPr="005E68FA">
        <w:rPr>
          <w:rFonts w:ascii="Arial" w:hAnsi="Arial" w:cs="Arial"/>
          <w:bCs/>
          <w:color w:val="000000" w:themeColor="text1"/>
        </w:rPr>
        <w:t xml:space="preserve"> detta företag i </w:t>
      </w:r>
      <w:r w:rsidR="00EE2FB0" w:rsidRPr="005E68FA">
        <w:rPr>
          <w:rFonts w:ascii="Arial" w:hAnsi="Arial" w:cs="Arial"/>
          <w:bCs/>
          <w:color w:val="000000" w:themeColor="text1"/>
          <w:u w:val="single"/>
        </w:rPr>
        <w:t>framtiden</w:t>
      </w:r>
      <w:r w:rsidR="00EE2FB0" w:rsidRPr="005E68FA">
        <w:rPr>
          <w:rFonts w:ascii="Arial" w:hAnsi="Arial" w:cs="Arial"/>
          <w:bCs/>
          <w:color w:val="000000" w:themeColor="text1"/>
        </w:rPr>
        <w:t xml:space="preserve"> </w:t>
      </w:r>
      <w:r w:rsidR="00C411E2" w:rsidRPr="005E68FA">
        <w:rPr>
          <w:rFonts w:ascii="Arial" w:hAnsi="Arial" w:cs="Arial"/>
          <w:bCs/>
          <w:color w:val="000000" w:themeColor="text1"/>
          <w:highlight w:val="yellow"/>
        </w:rPr>
        <w:t>(valbar)</w:t>
      </w:r>
      <w:r w:rsidR="00D37790" w:rsidRPr="00C411E2">
        <w:rPr>
          <w:rFonts w:ascii="Arial" w:hAnsi="Arial" w:cs="Arial"/>
          <w:bCs/>
          <w:color w:val="101541"/>
        </w:rPr>
        <w:br/>
      </w:r>
    </w:p>
    <w:p w14:paraId="143B5F44" w14:textId="32A8451A" w:rsidR="002A530D" w:rsidRPr="00454A42" w:rsidRDefault="002A530D" w:rsidP="00700887">
      <w:pPr>
        <w:rPr>
          <w:rFonts w:ascii="Arial" w:hAnsi="Arial" w:cs="Arial"/>
          <w:noProof/>
          <w:color w:val="101541"/>
          <w:highlight w:val="yellow"/>
        </w:rPr>
      </w:pPr>
    </w:p>
    <w:p w14:paraId="081B175E" w14:textId="3909B976" w:rsidR="00F55D65" w:rsidRDefault="002F122B" w:rsidP="00F55D65">
      <w:pPr>
        <w:rPr>
          <w:rFonts w:ascii="Arial" w:hAnsi="Arial" w:cs="Arial"/>
          <w:noProof/>
          <w:color w:val="101541"/>
        </w:rPr>
      </w:pPr>
      <w:r>
        <w:rPr>
          <w:rFonts w:ascii="Arial" w:hAnsi="Arial" w:cs="Arial"/>
          <w:noProof/>
          <w:color w:val="101541"/>
          <w:highlight w:val="yellow"/>
        </w:rPr>
        <w:t>Påståenden i</w:t>
      </w:r>
      <w:r w:rsidR="00700887" w:rsidRPr="00454A42">
        <w:rPr>
          <w:rFonts w:ascii="Arial" w:hAnsi="Arial" w:cs="Arial"/>
          <w:noProof/>
          <w:color w:val="101541"/>
          <w:highlight w:val="yellow"/>
        </w:rPr>
        <w:t>mage</w:t>
      </w:r>
      <w:r>
        <w:rPr>
          <w:rFonts w:ascii="Arial" w:hAnsi="Arial" w:cs="Arial"/>
          <w:noProof/>
          <w:color w:val="101541"/>
          <w:highlight w:val="yellow"/>
        </w:rPr>
        <w:t>. L</w:t>
      </w:r>
      <w:r w:rsidR="00243934" w:rsidRPr="00454A42">
        <w:rPr>
          <w:rFonts w:ascii="Arial" w:hAnsi="Arial" w:cs="Arial"/>
          <w:noProof/>
          <w:color w:val="101541"/>
          <w:highlight w:val="yellow"/>
        </w:rPr>
        <w:t>igger slumpvis blandade med</w:t>
      </w:r>
      <w:r w:rsidR="00992DFB">
        <w:rPr>
          <w:rFonts w:ascii="Arial" w:hAnsi="Arial" w:cs="Arial"/>
          <w:noProof/>
          <w:color w:val="101541"/>
          <w:highlight w:val="yellow"/>
        </w:rPr>
        <w:t xml:space="preserve"> </w:t>
      </w:r>
      <w:r>
        <w:rPr>
          <w:rFonts w:ascii="Arial" w:hAnsi="Arial" w:cs="Arial"/>
          <w:noProof/>
          <w:color w:val="101541"/>
          <w:highlight w:val="yellow"/>
        </w:rPr>
        <w:t xml:space="preserve">påståendena om </w:t>
      </w:r>
      <w:r>
        <w:rPr>
          <w:rFonts w:ascii="Arial" w:hAnsi="Arial" w:cs="Arial"/>
          <w:noProof/>
          <w:color w:val="000000" w:themeColor="text1"/>
          <w:highlight w:val="yellow"/>
        </w:rPr>
        <w:t>f</w:t>
      </w:r>
      <w:r w:rsidRPr="005E68FA">
        <w:rPr>
          <w:rFonts w:ascii="Arial" w:hAnsi="Arial" w:cs="Arial"/>
          <w:noProof/>
          <w:color w:val="000000" w:themeColor="text1"/>
          <w:highlight w:val="yellow"/>
        </w:rPr>
        <w:t>örsäljningspremie</w:t>
      </w:r>
      <w:r w:rsidR="00243934" w:rsidRPr="00454A42">
        <w:rPr>
          <w:rFonts w:ascii="Arial" w:hAnsi="Arial" w:cs="Arial"/>
          <w:noProof/>
          <w:color w:val="101541"/>
          <w:highlight w:val="yellow"/>
        </w:rPr>
        <w:t xml:space="preserve"> ovan</w:t>
      </w:r>
      <w:r w:rsidR="000C27DA">
        <w:rPr>
          <w:rFonts w:ascii="Arial" w:hAnsi="Arial" w:cs="Arial"/>
          <w:noProof/>
          <w:color w:val="101541"/>
          <w:highlight w:val="yellow"/>
        </w:rPr>
        <w:t xml:space="preserve">. Nedan är </w:t>
      </w:r>
      <w:r w:rsidR="000C27DA" w:rsidRPr="000C27DA">
        <w:rPr>
          <w:rFonts w:ascii="Arial" w:hAnsi="Arial" w:cs="Arial"/>
          <w:b/>
          <w:bCs/>
          <w:noProof/>
          <w:color w:val="101541"/>
          <w:highlight w:val="yellow"/>
        </w:rPr>
        <w:t>alltid med</w:t>
      </w:r>
      <w:r w:rsidR="00F55D65" w:rsidRPr="00454A42">
        <w:rPr>
          <w:rFonts w:ascii="Arial" w:hAnsi="Arial" w:cs="Arial"/>
          <w:noProof/>
          <w:color w:val="101541"/>
          <w:highlight w:val="yellow"/>
        </w:rPr>
        <w:t>:</w:t>
      </w:r>
    </w:p>
    <w:p w14:paraId="5EEFC331" w14:textId="77777777" w:rsidR="004354B6" w:rsidRPr="00454A42" w:rsidRDefault="004354B6" w:rsidP="00F55D65">
      <w:pPr>
        <w:rPr>
          <w:rFonts w:ascii="Arial" w:hAnsi="Arial" w:cs="Arial"/>
          <w:noProof/>
          <w:color w:val="101541"/>
        </w:rPr>
      </w:pPr>
    </w:p>
    <w:p w14:paraId="125C236E" w14:textId="79283287" w:rsidR="00F55D65" w:rsidRPr="005E68FA" w:rsidRDefault="00F55D65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Passar mig / Passar mig och mina behov</w:t>
      </w:r>
      <w:r w:rsidR="0081625E" w:rsidRPr="005E68FA">
        <w:rPr>
          <w:rFonts w:ascii="Arial" w:hAnsi="Arial" w:cs="Arial"/>
          <w:color w:val="000000" w:themeColor="text1"/>
        </w:rPr>
        <w:t xml:space="preserve"> (kan kontrasteras med: Passar hela mitt hushåll/uppskat</w:t>
      </w:r>
      <w:r w:rsidR="002B4B2B" w:rsidRPr="005E68FA">
        <w:rPr>
          <w:rFonts w:ascii="Arial" w:hAnsi="Arial" w:cs="Arial"/>
          <w:color w:val="000000" w:themeColor="text1"/>
        </w:rPr>
        <w:t>tas av alla medarbetare hos oss</w:t>
      </w:r>
      <w:r w:rsidR="00096997" w:rsidRPr="005E68FA">
        <w:rPr>
          <w:rFonts w:ascii="Arial" w:hAnsi="Arial" w:cs="Arial"/>
          <w:color w:val="000000" w:themeColor="text1"/>
        </w:rPr>
        <w:t>)</w:t>
      </w:r>
    </w:p>
    <w:p w14:paraId="73C7E1DD" w14:textId="056DFC35" w:rsidR="003E3585" w:rsidRPr="005E68FA" w:rsidRDefault="003E3585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 xml:space="preserve">Detta varumärke är välbekant för mig / känner jag väl till </w:t>
      </w:r>
      <w:r w:rsidR="00992DFB" w:rsidRPr="00992DFB">
        <w:rPr>
          <w:rFonts w:ascii="Arial" w:hAnsi="Arial" w:cs="Arial"/>
          <w:color w:val="000000" w:themeColor="text1"/>
          <w:highlight w:val="yellow"/>
        </w:rPr>
        <w:t>(</w:t>
      </w:r>
      <w:r w:rsidR="00AC32FF">
        <w:rPr>
          <w:rFonts w:ascii="Arial" w:hAnsi="Arial" w:cs="Arial"/>
          <w:color w:val="000000" w:themeColor="text1"/>
          <w:highlight w:val="yellow"/>
        </w:rPr>
        <w:t>f</w:t>
      </w:r>
      <w:r w:rsidRPr="00992DFB">
        <w:rPr>
          <w:rFonts w:ascii="Arial" w:hAnsi="Arial" w:cs="Arial"/>
          <w:color w:val="000000" w:themeColor="text1"/>
          <w:highlight w:val="yellow"/>
        </w:rPr>
        <w:t>amiliarity</w:t>
      </w:r>
      <w:r w:rsidR="00992DFB" w:rsidRPr="00992DFB">
        <w:rPr>
          <w:rFonts w:ascii="Arial" w:hAnsi="Arial" w:cs="Arial"/>
          <w:color w:val="000000" w:themeColor="text1"/>
          <w:highlight w:val="yellow"/>
        </w:rPr>
        <w:t>)</w:t>
      </w:r>
    </w:p>
    <w:p w14:paraId="5630D03F" w14:textId="77777777" w:rsidR="003E3585" w:rsidRPr="005E68FA" w:rsidRDefault="003E3585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 xml:space="preserve">Detta varumärke läger man ofta märke till / </w:t>
      </w:r>
      <w:r w:rsidR="00D055A1" w:rsidRPr="005E68FA">
        <w:rPr>
          <w:rFonts w:ascii="Arial" w:hAnsi="Arial" w:cs="Arial"/>
          <w:color w:val="000000" w:themeColor="text1"/>
        </w:rPr>
        <w:t>hörs och syns mycket</w:t>
      </w:r>
    </w:p>
    <w:p w14:paraId="29B1EF8F" w14:textId="3902D3F2" w:rsidR="00FD7C5E" w:rsidRPr="005E68FA" w:rsidRDefault="00FD7C5E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Jag gillar företaget bakom detta varumärke</w:t>
      </w:r>
      <w:r w:rsidR="007B53FD" w:rsidRPr="005E68FA">
        <w:rPr>
          <w:rFonts w:ascii="Arial" w:hAnsi="Arial" w:cs="Arial"/>
          <w:color w:val="000000" w:themeColor="text1"/>
        </w:rPr>
        <w:t xml:space="preserve"> </w:t>
      </w:r>
      <w:r w:rsidR="00992DFB">
        <w:rPr>
          <w:rFonts w:ascii="Arial" w:hAnsi="Arial" w:cs="Arial"/>
          <w:color w:val="000000" w:themeColor="text1"/>
          <w:highlight w:val="yellow"/>
        </w:rPr>
        <w:t>(</w:t>
      </w:r>
      <w:r w:rsidR="007B53FD" w:rsidRPr="005E68FA">
        <w:rPr>
          <w:rFonts w:ascii="Arial" w:hAnsi="Arial" w:cs="Arial"/>
          <w:color w:val="000000" w:themeColor="text1"/>
          <w:highlight w:val="yellow"/>
        </w:rPr>
        <w:t>om produktvarumärke</w:t>
      </w:r>
      <w:r w:rsidR="00992DFB">
        <w:rPr>
          <w:rFonts w:ascii="Arial" w:hAnsi="Arial" w:cs="Arial"/>
          <w:color w:val="000000" w:themeColor="text1"/>
        </w:rPr>
        <w:t>)</w:t>
      </w:r>
    </w:p>
    <w:p w14:paraId="2A3FFF4B" w14:textId="77777777" w:rsidR="0021579E" w:rsidRPr="005E68FA" w:rsidRDefault="0021579E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Prisvärt</w:t>
      </w:r>
    </w:p>
    <w:p w14:paraId="74319884" w14:textId="77777777" w:rsidR="00A1700A" w:rsidRPr="005E68FA" w:rsidRDefault="00A1700A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Hög kvalitet</w:t>
      </w:r>
    </w:p>
    <w:p w14:paraId="2DB4E99A" w14:textId="77777777" w:rsidR="004360A9" w:rsidRPr="005E68FA" w:rsidRDefault="004360A9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Enk</w:t>
      </w:r>
      <w:r w:rsidR="001E100A" w:rsidRPr="005E68FA">
        <w:rPr>
          <w:rFonts w:ascii="Arial" w:hAnsi="Arial" w:cs="Arial"/>
          <w:color w:val="000000" w:themeColor="text1"/>
        </w:rPr>
        <w:t>elt att [vara kund/använda</w:t>
      </w:r>
      <w:r w:rsidR="001310A2" w:rsidRPr="005E68FA">
        <w:rPr>
          <w:rFonts w:ascii="Arial" w:hAnsi="Arial" w:cs="Arial"/>
          <w:color w:val="000000" w:themeColor="text1"/>
        </w:rPr>
        <w:t xml:space="preserve"> etc</w:t>
      </w:r>
      <w:r w:rsidR="00557883" w:rsidRPr="005E68FA">
        <w:rPr>
          <w:rFonts w:ascii="Arial" w:hAnsi="Arial" w:cs="Arial"/>
          <w:color w:val="000000" w:themeColor="text1"/>
        </w:rPr>
        <w:t>.</w:t>
      </w:r>
      <w:r w:rsidR="001E100A" w:rsidRPr="005E68FA">
        <w:rPr>
          <w:rFonts w:ascii="Arial" w:hAnsi="Arial" w:cs="Arial"/>
          <w:color w:val="000000" w:themeColor="text1"/>
        </w:rPr>
        <w:t>]</w:t>
      </w:r>
    </w:p>
    <w:p w14:paraId="10729749" w14:textId="77777777" w:rsidR="0001732F" w:rsidRPr="005E68FA" w:rsidRDefault="00557883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Pålitligt [håller löften/produkter och tjänster som fungerar som de ska]</w:t>
      </w:r>
    </w:p>
    <w:p w14:paraId="172272EF" w14:textId="77777777" w:rsidR="00E83DDF" w:rsidRPr="005E68FA" w:rsidRDefault="00E83DDF" w:rsidP="00A7775B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Tillgängligt [</w:t>
      </w:r>
      <w:r w:rsidR="000A4AB4" w:rsidRPr="005E68FA">
        <w:rPr>
          <w:rFonts w:ascii="Arial" w:hAnsi="Arial" w:cs="Arial"/>
          <w:color w:val="000000" w:themeColor="text1"/>
        </w:rPr>
        <w:t>finns nära mig, vet hur/var jag kan köpa]</w:t>
      </w:r>
    </w:p>
    <w:p w14:paraId="1AEE693C" w14:textId="77777777" w:rsidR="00534744" w:rsidRPr="005E68FA" w:rsidRDefault="00534744" w:rsidP="00534744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005E68FA">
        <w:rPr>
          <w:rFonts w:ascii="Arial" w:hAnsi="Arial" w:cs="Arial"/>
          <w:color w:val="000000" w:themeColor="text1"/>
        </w:rPr>
        <w:t>Att köpa detta märke gör ett gott intryck på andra</w:t>
      </w:r>
    </w:p>
    <w:p w14:paraId="51D77953" w14:textId="1AA332C0" w:rsidR="00333E97" w:rsidRPr="005E68FA" w:rsidRDefault="00333E97" w:rsidP="00333E97">
      <w:pPr>
        <w:numPr>
          <w:ilvl w:val="0"/>
          <w:numId w:val="5"/>
        </w:numPr>
        <w:rPr>
          <w:rFonts w:ascii="Arial" w:hAnsi="Arial" w:cs="Arial"/>
          <w:color w:val="000000" w:themeColor="text1"/>
        </w:rPr>
      </w:pPr>
      <w:r w:rsidRPr="26D38C2B">
        <w:rPr>
          <w:rFonts w:ascii="Arial" w:hAnsi="Arial" w:cs="Arial"/>
          <w:color w:val="000000" w:themeColor="text1"/>
        </w:rPr>
        <w:t>Att vara kund här känns nästan som att vara en del av en klubb eller en gemenskap</w:t>
      </w:r>
    </w:p>
    <w:p w14:paraId="6E9AFB29" w14:textId="4EDE2B0D" w:rsidR="009C1248" w:rsidRPr="00A07A9F" w:rsidRDefault="009C1248" w:rsidP="009C1248">
      <w:pPr>
        <w:rPr>
          <w:rFonts w:ascii="Arial" w:hAnsi="Arial" w:cs="Arial"/>
          <w:b/>
          <w:color w:val="101541"/>
          <w:lang w:val="en-US"/>
        </w:rPr>
      </w:pPr>
    </w:p>
    <w:p w14:paraId="4AA2549F" w14:textId="3C26663E" w:rsidR="009C1248" w:rsidRPr="00A07A9F" w:rsidRDefault="009C1248" w:rsidP="009C1248">
      <w:pPr>
        <w:rPr>
          <w:rFonts w:ascii="Arial" w:hAnsi="Arial" w:cs="Arial"/>
          <w:b/>
          <w:color w:val="101541"/>
          <w:lang w:val="en-US"/>
        </w:rPr>
      </w:pPr>
    </w:p>
    <w:p w14:paraId="509533D9" w14:textId="17BB8B49" w:rsidR="009C1248" w:rsidRDefault="00C80C89" w:rsidP="009C1248">
      <w:pPr>
        <w:rPr>
          <w:rFonts w:ascii="Arial" w:hAnsi="Arial" w:cs="Arial"/>
          <w:color w:val="000000" w:themeColor="text1"/>
        </w:rPr>
      </w:pPr>
      <w:r w:rsidRPr="26D38C2B">
        <w:rPr>
          <w:rFonts w:ascii="Arial" w:hAnsi="Arial" w:cs="Arial"/>
          <w:color w:val="000000" w:themeColor="text1"/>
          <w:highlight w:val="yellow"/>
        </w:rPr>
        <w:t>S</w:t>
      </w:r>
      <w:r w:rsidR="009C1248" w:rsidRPr="26D38C2B">
        <w:rPr>
          <w:rFonts w:ascii="Arial" w:hAnsi="Arial" w:cs="Arial"/>
          <w:color w:val="000000" w:themeColor="text1"/>
          <w:highlight w:val="yellow"/>
        </w:rPr>
        <w:t xml:space="preserve">tyrkefråga </w:t>
      </w:r>
      <w:r w:rsidRPr="26D38C2B">
        <w:rPr>
          <w:rFonts w:ascii="Arial" w:hAnsi="Arial" w:cs="Arial"/>
          <w:color w:val="000000" w:themeColor="text1"/>
          <w:highlight w:val="yellow"/>
        </w:rPr>
        <w:t>på</w:t>
      </w:r>
      <w:r w:rsidR="009C1248" w:rsidRPr="26D38C2B">
        <w:rPr>
          <w:rFonts w:ascii="Arial" w:hAnsi="Arial" w:cs="Arial"/>
          <w:color w:val="000000" w:themeColor="text1"/>
          <w:highlight w:val="yellow"/>
        </w:rPr>
        <w:t xml:space="preserve"> 7-gradig skala för </w:t>
      </w:r>
      <w:r w:rsidRPr="26D38C2B">
        <w:rPr>
          <w:rFonts w:ascii="Arial" w:hAnsi="Arial" w:cs="Arial"/>
          <w:color w:val="000000" w:themeColor="text1"/>
          <w:highlight w:val="yellow"/>
        </w:rPr>
        <w:t xml:space="preserve">att möjliggöra </w:t>
      </w:r>
      <w:r w:rsidR="009C1248" w:rsidRPr="26D38C2B">
        <w:rPr>
          <w:rFonts w:ascii="Arial" w:hAnsi="Arial" w:cs="Arial"/>
          <w:color w:val="000000" w:themeColor="text1"/>
          <w:highlight w:val="yellow"/>
        </w:rPr>
        <w:t>analys</w:t>
      </w:r>
      <w:r w:rsidRPr="26D38C2B">
        <w:rPr>
          <w:rFonts w:ascii="Arial" w:hAnsi="Arial" w:cs="Arial"/>
          <w:color w:val="000000" w:themeColor="text1"/>
          <w:highlight w:val="yellow"/>
        </w:rPr>
        <w:t xml:space="preserve"> av</w:t>
      </w:r>
      <w:r w:rsidR="009C1248" w:rsidRPr="26D38C2B">
        <w:rPr>
          <w:rFonts w:ascii="Arial" w:hAnsi="Arial" w:cs="Arial"/>
          <w:color w:val="000000" w:themeColor="text1"/>
          <w:highlight w:val="yellow"/>
        </w:rPr>
        <w:t xml:space="preserve"> hygien vs. excitement faktor</w:t>
      </w:r>
      <w:r w:rsidR="004E56FE" w:rsidRPr="26D38C2B">
        <w:rPr>
          <w:rFonts w:ascii="Arial" w:hAnsi="Arial" w:cs="Arial"/>
          <w:color w:val="000000" w:themeColor="text1"/>
          <w:highlight w:val="yellow"/>
        </w:rPr>
        <w:t xml:space="preserve">, </w:t>
      </w:r>
      <w:r w:rsidR="004E56FE" w:rsidRPr="26D38C2B">
        <w:rPr>
          <w:rFonts w:ascii="Arial" w:hAnsi="Arial" w:cs="Arial"/>
          <w:b/>
          <w:bCs/>
          <w:color w:val="000000" w:themeColor="text1"/>
          <w:highlight w:val="yellow"/>
        </w:rPr>
        <w:t>a</w:t>
      </w:r>
      <w:r w:rsidR="00C4786D" w:rsidRPr="26D38C2B">
        <w:rPr>
          <w:rFonts w:ascii="Arial" w:hAnsi="Arial" w:cs="Arial"/>
          <w:b/>
          <w:bCs/>
          <w:color w:val="000000" w:themeColor="text1"/>
          <w:highlight w:val="yellow"/>
        </w:rPr>
        <w:t>lltid med</w:t>
      </w:r>
      <w:r w:rsidR="004E56FE" w:rsidRPr="26D38C2B">
        <w:rPr>
          <w:rFonts w:ascii="Arial" w:hAnsi="Arial" w:cs="Arial"/>
          <w:b/>
          <w:bCs/>
          <w:color w:val="000000" w:themeColor="text1"/>
          <w:highlight w:val="yellow"/>
        </w:rPr>
        <w:t>:</w:t>
      </w:r>
    </w:p>
    <w:p w14:paraId="22994C89" w14:textId="77777777" w:rsidR="004354B6" w:rsidRPr="000539A6" w:rsidRDefault="004354B6" w:rsidP="009C1248">
      <w:pPr>
        <w:rPr>
          <w:rFonts w:ascii="Arial" w:hAnsi="Arial" w:cs="Arial"/>
          <w:color w:val="000000" w:themeColor="text1"/>
        </w:rPr>
      </w:pPr>
    </w:p>
    <w:p w14:paraId="06F2EEBE" w14:textId="116E8A2C" w:rsidR="009C1248" w:rsidRPr="00454A42" w:rsidRDefault="00B609BC" w:rsidP="009C1248">
      <w:pPr>
        <w:rPr>
          <w:rFonts w:ascii="Arial" w:hAnsi="Arial" w:cs="Arial"/>
          <w:b/>
          <w:noProof/>
          <w:color w:val="101541"/>
        </w:rPr>
      </w:pPr>
      <w:r>
        <w:rPr>
          <w:rFonts w:ascii="Arial" w:hAnsi="Arial" w:cs="Arial"/>
          <w:b/>
          <w:noProof/>
          <w:color w:val="101541"/>
        </w:rPr>
        <w:t xml:space="preserve">X. </w:t>
      </w:r>
      <w:r w:rsidR="009C1248" w:rsidRPr="00454A42">
        <w:rPr>
          <w:rFonts w:ascii="Arial" w:hAnsi="Arial" w:cs="Arial"/>
          <w:b/>
          <w:noProof/>
          <w:color w:val="101541"/>
        </w:rPr>
        <w:t xml:space="preserve">Nästa gång jag väljer/ska köpa [kategori X] </w:t>
      </w:r>
      <w:r w:rsidR="009C1248" w:rsidRPr="00454A42">
        <w:rPr>
          <w:rFonts w:ascii="Arial" w:hAnsi="Arial" w:cs="Arial"/>
          <w:b/>
          <w:noProof/>
          <w:color w:val="101541"/>
          <w:u w:val="single"/>
        </w:rPr>
        <w:t>kan jag tänka mig</w:t>
      </w:r>
      <w:r w:rsidR="009C1248" w:rsidRPr="00454A42">
        <w:rPr>
          <w:rFonts w:ascii="Arial" w:hAnsi="Arial" w:cs="Arial"/>
          <w:b/>
          <w:noProof/>
          <w:color w:val="101541"/>
        </w:rPr>
        <w:t xml:space="preserve"> att välja detta.</w:t>
      </w:r>
    </w:p>
    <w:p w14:paraId="30BD9982" w14:textId="02EFCCAE" w:rsidR="009C1248" w:rsidRPr="00A9716D" w:rsidRDefault="00977F60" w:rsidP="009C1248">
      <w:pPr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color w:val="FF0000"/>
          <w:lang w:val="en-US"/>
        </w:rPr>
        <w:t xml:space="preserve">Insert </w:t>
      </w:r>
      <w:r w:rsidR="007F7E16">
        <w:rPr>
          <w:rFonts w:ascii="Arial" w:hAnsi="Arial" w:cs="Arial"/>
          <w:i/>
          <w:iCs/>
          <w:color w:val="FF0000"/>
          <w:lang w:val="en-US"/>
        </w:rPr>
        <w:t>B</w:t>
      </w:r>
      <w:r w:rsidRPr="007F7E16">
        <w:rPr>
          <w:rFonts w:ascii="Arial" w:hAnsi="Arial" w:cs="Arial"/>
          <w:i/>
          <w:iCs/>
          <w:color w:val="FF0000"/>
          <w:lang w:val="en-US"/>
        </w:rPr>
        <w:t>rand list</w:t>
      </w:r>
      <w:r>
        <w:rPr>
          <w:rFonts w:ascii="Arial" w:hAnsi="Arial" w:cs="Arial"/>
          <w:color w:val="FF0000"/>
          <w:lang w:val="en-US"/>
        </w:rPr>
        <w:t xml:space="preserve"> in </w:t>
      </w:r>
      <w:r w:rsidR="007F7E16">
        <w:rPr>
          <w:rFonts w:ascii="Arial" w:hAnsi="Arial" w:cs="Arial"/>
          <w:color w:val="FF0000"/>
          <w:lang w:val="en-US"/>
        </w:rPr>
        <w:t>rows</w:t>
      </w:r>
      <w:r>
        <w:rPr>
          <w:rFonts w:ascii="Arial" w:hAnsi="Arial" w:cs="Arial"/>
          <w:color w:val="FF0000"/>
          <w:lang w:val="en-US"/>
        </w:rPr>
        <w:t xml:space="preserve">. </w:t>
      </w:r>
      <w:r w:rsidR="009C1248" w:rsidRPr="00A9716D">
        <w:rPr>
          <w:rFonts w:ascii="Arial" w:hAnsi="Arial" w:cs="Arial"/>
          <w:color w:val="FF0000"/>
          <w:lang w:val="en-US"/>
        </w:rPr>
        <w:t>Randomise rows</w:t>
      </w:r>
      <w:r w:rsidR="00AE2337">
        <w:rPr>
          <w:rFonts w:ascii="Arial" w:hAnsi="Arial" w:cs="Arial"/>
          <w:color w:val="FF0000"/>
          <w:lang w:val="en-US"/>
        </w:rPr>
        <w:t xml:space="preserve">. </w:t>
      </w:r>
      <w:r w:rsidR="009C1248" w:rsidRPr="00A9716D">
        <w:rPr>
          <w:rFonts w:ascii="Arial" w:hAnsi="Arial" w:cs="Arial"/>
          <w:color w:val="FF0000"/>
          <w:lang w:val="en-US"/>
        </w:rPr>
        <w:t>Single choice</w:t>
      </w:r>
      <w:r w:rsidR="00282EE4">
        <w:rPr>
          <w:rFonts w:ascii="Arial" w:hAnsi="Arial" w:cs="Arial"/>
          <w:color w:val="FF0000"/>
          <w:lang w:val="en-US"/>
        </w:rPr>
        <w:t xml:space="preserve"> per row</w:t>
      </w:r>
      <w:r w:rsidR="009C1248" w:rsidRPr="00A9716D">
        <w:rPr>
          <w:rFonts w:ascii="Arial" w:hAnsi="Arial" w:cs="Arial"/>
          <w:color w:val="FF0000"/>
          <w:lang w:val="en-US"/>
        </w:rPr>
        <w:t>.</w:t>
      </w:r>
    </w:p>
    <w:tbl>
      <w:tblPr>
        <w:tblW w:w="856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8"/>
        <w:gridCol w:w="991"/>
        <w:gridCol w:w="790"/>
        <w:gridCol w:w="790"/>
        <w:gridCol w:w="790"/>
        <w:gridCol w:w="797"/>
        <w:gridCol w:w="951"/>
        <w:gridCol w:w="2437"/>
      </w:tblGrid>
      <w:tr w:rsidR="009C1248" w:rsidRPr="00454A42" w14:paraId="42A86599" w14:textId="77777777">
        <w:trPr>
          <w:trHeight w:val="91"/>
        </w:trPr>
        <w:tc>
          <w:tcPr>
            <w:tcW w:w="1018" w:type="dxa"/>
          </w:tcPr>
          <w:p w14:paraId="74B6E9B0" w14:textId="282D2E2B" w:rsidR="009C1248" w:rsidRPr="00454A42" w:rsidRDefault="009C1248">
            <w:pPr>
              <w:ind w:left="76"/>
              <w:rPr>
                <w:rFonts w:ascii="Arial" w:hAnsi="Arial" w:cs="Arial"/>
                <w:color w:val="101541"/>
                <w:sz w:val="18"/>
                <w:szCs w:val="18"/>
                <w:lang w:val="en-US"/>
              </w:rPr>
            </w:pPr>
          </w:p>
        </w:tc>
        <w:tc>
          <w:tcPr>
            <w:tcW w:w="991" w:type="dxa"/>
            <w:vAlign w:val="center"/>
          </w:tcPr>
          <w:p w14:paraId="2830007F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1 Instämmer inte alls</w:t>
            </w:r>
          </w:p>
        </w:tc>
        <w:tc>
          <w:tcPr>
            <w:tcW w:w="790" w:type="dxa"/>
            <w:vAlign w:val="center"/>
          </w:tcPr>
          <w:p w14:paraId="548FCFD8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2</w:t>
            </w:r>
          </w:p>
        </w:tc>
        <w:tc>
          <w:tcPr>
            <w:tcW w:w="790" w:type="dxa"/>
            <w:vAlign w:val="center"/>
          </w:tcPr>
          <w:p w14:paraId="2C2564CA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3</w:t>
            </w:r>
          </w:p>
        </w:tc>
        <w:tc>
          <w:tcPr>
            <w:tcW w:w="790" w:type="dxa"/>
            <w:vAlign w:val="center"/>
          </w:tcPr>
          <w:p w14:paraId="319872A0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4</w:t>
            </w:r>
          </w:p>
        </w:tc>
        <w:tc>
          <w:tcPr>
            <w:tcW w:w="797" w:type="dxa"/>
            <w:vAlign w:val="center"/>
          </w:tcPr>
          <w:p w14:paraId="4072246A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5</w:t>
            </w:r>
          </w:p>
        </w:tc>
        <w:tc>
          <w:tcPr>
            <w:tcW w:w="951" w:type="dxa"/>
            <w:vAlign w:val="center"/>
          </w:tcPr>
          <w:p w14:paraId="75EBCA80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6</w:t>
            </w:r>
          </w:p>
        </w:tc>
        <w:tc>
          <w:tcPr>
            <w:tcW w:w="2437" w:type="dxa"/>
            <w:vAlign w:val="center"/>
          </w:tcPr>
          <w:p w14:paraId="71C48217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7</w:t>
            </w:r>
          </w:p>
          <w:p w14:paraId="1ABF9449" w14:textId="77777777" w:rsidR="009C1248" w:rsidRPr="00454A42" w:rsidRDefault="009C1248">
            <w:pPr>
              <w:jc w:val="center"/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Instämmer helt och hållet</w:t>
            </w:r>
          </w:p>
        </w:tc>
      </w:tr>
      <w:tr w:rsidR="009C1248" w:rsidRPr="00454A42" w14:paraId="0174CC59" w14:textId="77777777">
        <w:trPr>
          <w:trHeight w:val="90"/>
        </w:trPr>
        <w:tc>
          <w:tcPr>
            <w:tcW w:w="1018" w:type="dxa"/>
          </w:tcPr>
          <w:p w14:paraId="514E7772" w14:textId="07CA1ED5" w:rsidR="009C1248" w:rsidRPr="00AE2337" w:rsidRDefault="009C1248">
            <w:pPr>
              <w:ind w:left="76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E2337">
              <w:rPr>
                <w:rFonts w:ascii="Arial" w:hAnsi="Arial" w:cs="Arial"/>
                <w:color w:val="FF0000"/>
                <w:sz w:val="18"/>
                <w:szCs w:val="18"/>
              </w:rPr>
              <w:t xml:space="preserve">Brand </w:t>
            </w:r>
            <w:r w:rsidR="00AE2337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991" w:type="dxa"/>
          </w:tcPr>
          <w:p w14:paraId="4A493A96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76597517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60EDE312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212D2326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7" w:type="dxa"/>
          </w:tcPr>
          <w:p w14:paraId="5BAA3B13" w14:textId="6850F2B2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51" w:type="dxa"/>
          </w:tcPr>
          <w:p w14:paraId="2CA932AD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437" w:type="dxa"/>
          </w:tcPr>
          <w:p w14:paraId="7209EA77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9C1248" w:rsidRPr="00454A42" w14:paraId="37E0B519" w14:textId="77777777">
        <w:trPr>
          <w:trHeight w:val="90"/>
        </w:trPr>
        <w:tc>
          <w:tcPr>
            <w:tcW w:w="1018" w:type="dxa"/>
          </w:tcPr>
          <w:p w14:paraId="78D02235" w14:textId="546ED78B" w:rsidR="009C1248" w:rsidRPr="00AE2337" w:rsidRDefault="009C1248">
            <w:pPr>
              <w:ind w:left="76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E2337">
              <w:rPr>
                <w:rFonts w:ascii="Arial" w:hAnsi="Arial" w:cs="Arial"/>
                <w:color w:val="FF0000"/>
                <w:sz w:val="18"/>
                <w:szCs w:val="18"/>
              </w:rPr>
              <w:t xml:space="preserve">Brand </w:t>
            </w:r>
            <w:r w:rsidR="00AE2337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991" w:type="dxa"/>
          </w:tcPr>
          <w:p w14:paraId="63BD4E14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70694030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10D052FF" w14:textId="047B9705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230CC725" w14:textId="145D5411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7" w:type="dxa"/>
          </w:tcPr>
          <w:p w14:paraId="3C40AD5C" w14:textId="5B6EBAF5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51" w:type="dxa"/>
          </w:tcPr>
          <w:p w14:paraId="184770E0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437" w:type="dxa"/>
          </w:tcPr>
          <w:p w14:paraId="07C1FBAC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9C1248" w:rsidRPr="00454A42" w14:paraId="4D4C49CF" w14:textId="77777777">
        <w:trPr>
          <w:trHeight w:val="90"/>
        </w:trPr>
        <w:tc>
          <w:tcPr>
            <w:tcW w:w="1018" w:type="dxa"/>
          </w:tcPr>
          <w:p w14:paraId="42906217" w14:textId="77777777" w:rsidR="009C1248" w:rsidRPr="00AE2337" w:rsidRDefault="009C1248">
            <w:pPr>
              <w:ind w:left="76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E2337">
              <w:rPr>
                <w:rFonts w:ascii="Arial" w:hAnsi="Arial" w:cs="Arial"/>
                <w:color w:val="FF0000"/>
                <w:sz w:val="18"/>
                <w:szCs w:val="18"/>
              </w:rPr>
              <w:t>Etc</w:t>
            </w:r>
          </w:p>
        </w:tc>
        <w:tc>
          <w:tcPr>
            <w:tcW w:w="991" w:type="dxa"/>
          </w:tcPr>
          <w:p w14:paraId="380FD64F" w14:textId="42073E58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529D7941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7E41834F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32575F97" w14:textId="2AEF7AAE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7" w:type="dxa"/>
          </w:tcPr>
          <w:p w14:paraId="5CFB014A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51" w:type="dxa"/>
          </w:tcPr>
          <w:p w14:paraId="246D6121" w14:textId="40422E5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437" w:type="dxa"/>
          </w:tcPr>
          <w:p w14:paraId="13340263" w14:textId="77777777" w:rsidR="009C1248" w:rsidRPr="00454A42" w:rsidRDefault="009C124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CB4858" w:rsidRPr="00454A42" w14:paraId="3DBECD40" w14:textId="77777777">
        <w:trPr>
          <w:trHeight w:val="90"/>
        </w:trPr>
        <w:tc>
          <w:tcPr>
            <w:tcW w:w="1018" w:type="dxa"/>
          </w:tcPr>
          <w:p w14:paraId="6194A222" w14:textId="77777777" w:rsidR="00CB4858" w:rsidRPr="00AE2337" w:rsidRDefault="00CB4858" w:rsidP="00CB485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</w:tcPr>
          <w:p w14:paraId="1E1CDE1A" w14:textId="77777777" w:rsidR="00CB4858" w:rsidRPr="00454A42" w:rsidRDefault="00CB485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54814690" w14:textId="77777777" w:rsidR="00CB4858" w:rsidRPr="00454A42" w:rsidRDefault="00CB485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7E7CE836" w14:textId="77777777" w:rsidR="00CB4858" w:rsidRPr="00454A42" w:rsidRDefault="00CB485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0" w:type="dxa"/>
          </w:tcPr>
          <w:p w14:paraId="18E56105" w14:textId="77777777" w:rsidR="00CB4858" w:rsidRPr="00454A42" w:rsidRDefault="00CB485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97" w:type="dxa"/>
          </w:tcPr>
          <w:p w14:paraId="32C7CAF8" w14:textId="77777777" w:rsidR="00CB4858" w:rsidRPr="00454A42" w:rsidRDefault="00CB485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51" w:type="dxa"/>
          </w:tcPr>
          <w:p w14:paraId="35C250E1" w14:textId="77777777" w:rsidR="00CB4858" w:rsidRPr="00454A42" w:rsidRDefault="00CB485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437" w:type="dxa"/>
          </w:tcPr>
          <w:p w14:paraId="7AA597D5" w14:textId="77777777" w:rsidR="00CB4858" w:rsidRPr="00454A42" w:rsidRDefault="00CB4858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</w:tbl>
    <w:p w14:paraId="34DEE839" w14:textId="45F8A43C" w:rsidR="009C1248" w:rsidRDefault="009C1248" w:rsidP="00D6058F">
      <w:pPr>
        <w:rPr>
          <w:rFonts w:ascii="Arial" w:hAnsi="Arial" w:cs="Arial"/>
          <w:color w:val="101541"/>
          <w:sz w:val="36"/>
          <w:szCs w:val="36"/>
        </w:rPr>
      </w:pPr>
    </w:p>
    <w:p w14:paraId="005D354E" w14:textId="5C2181D1" w:rsidR="003973FA" w:rsidRDefault="00AF4502" w:rsidP="00D6058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highlight w:val="yellow"/>
        </w:rPr>
        <w:t>Faktisk b</w:t>
      </w:r>
      <w:r w:rsidR="00EC5B39" w:rsidRPr="00EC5B39">
        <w:rPr>
          <w:rFonts w:ascii="Arial" w:hAnsi="Arial" w:cs="Arial"/>
          <w:color w:val="000000" w:themeColor="text1"/>
          <w:highlight w:val="yellow"/>
        </w:rPr>
        <w:t>etalningsvilja per varumärke:</w:t>
      </w:r>
      <w:r w:rsidR="00EC5B39">
        <w:rPr>
          <w:rFonts w:ascii="Arial" w:hAnsi="Arial" w:cs="Arial"/>
          <w:color w:val="000000" w:themeColor="text1"/>
        </w:rPr>
        <w:t xml:space="preserve"> </w:t>
      </w:r>
    </w:p>
    <w:p w14:paraId="757FDA67" w14:textId="77777777" w:rsidR="00EC5B39" w:rsidRPr="00EC5B39" w:rsidRDefault="00EC5B39" w:rsidP="00D6058F">
      <w:pPr>
        <w:rPr>
          <w:rFonts w:ascii="Arial" w:hAnsi="Arial" w:cs="Arial"/>
          <w:color w:val="000000" w:themeColor="text1"/>
        </w:rPr>
      </w:pPr>
    </w:p>
    <w:p w14:paraId="09D190CA" w14:textId="77777777" w:rsidR="00CB4858" w:rsidRDefault="00CB4858" w:rsidP="00CB4858">
      <w:pPr>
        <w:rPr>
          <w:rFonts w:ascii="Arial" w:hAnsi="Arial" w:cs="Arial"/>
          <w:b/>
          <w:color w:val="000000" w:themeColor="text1"/>
        </w:rPr>
      </w:pPr>
      <w:r w:rsidRPr="005E68FA">
        <w:rPr>
          <w:rFonts w:ascii="Arial" w:hAnsi="Arial" w:cs="Arial"/>
          <w:b/>
          <w:color w:val="000000" w:themeColor="text1"/>
        </w:rPr>
        <w:t>X. Om [PRODUKT X] normalt sett kostar mellan 10 och 30 kr, hur mycket skulle du betala för [märke X]? / Om det kostar mellan 100 kr (SEK) och 2000 kr (SEK) att hyra en [X] under 1 dygn, vad tycker du att det är värt att betala för att hyra [X] från respektive uthyrare?</w:t>
      </w:r>
    </w:p>
    <w:p w14:paraId="37AFC7E3" w14:textId="4D3F307A" w:rsidR="00DA0DA2" w:rsidRPr="00DA0DA2" w:rsidRDefault="24890E63" w:rsidP="00CB4858">
      <w:pPr>
        <w:rPr>
          <w:rFonts w:ascii="Arial" w:hAnsi="Arial" w:cs="Arial"/>
          <w:color w:val="FF0000"/>
          <w:lang w:val="en-US"/>
        </w:rPr>
      </w:pPr>
      <w:r w:rsidRPr="26D38C2B">
        <w:rPr>
          <w:rFonts w:ascii="Arial" w:hAnsi="Arial" w:cs="Arial"/>
          <w:color w:val="FF0000"/>
          <w:lang w:val="en-US"/>
        </w:rPr>
        <w:t xml:space="preserve">Insert </w:t>
      </w:r>
      <w:r w:rsidRPr="26D38C2B">
        <w:rPr>
          <w:rFonts w:ascii="Arial" w:hAnsi="Arial" w:cs="Arial"/>
          <w:i/>
          <w:iCs/>
          <w:color w:val="FF0000"/>
          <w:lang w:val="en-US"/>
        </w:rPr>
        <w:t>Brand list</w:t>
      </w:r>
      <w:r w:rsidRPr="26D38C2B">
        <w:rPr>
          <w:rFonts w:ascii="Arial" w:hAnsi="Arial" w:cs="Arial"/>
          <w:color w:val="FF0000"/>
          <w:lang w:val="en-US"/>
        </w:rPr>
        <w:t xml:space="preserve">. </w:t>
      </w:r>
      <w:r w:rsidR="00DA0DA2" w:rsidRPr="26D38C2B">
        <w:rPr>
          <w:rFonts w:ascii="Arial" w:hAnsi="Arial" w:cs="Arial"/>
          <w:color w:val="FF0000"/>
          <w:lang w:val="en-US"/>
        </w:rPr>
        <w:t xml:space="preserve">Randomise order. </w:t>
      </w:r>
    </w:p>
    <w:p w14:paraId="47AC4423" w14:textId="77777777" w:rsidR="00CB4858" w:rsidRPr="00454A42" w:rsidRDefault="00CB4858" w:rsidP="00CB4858">
      <w:pPr>
        <w:rPr>
          <w:rFonts w:ascii="Arial" w:hAnsi="Arial" w:cs="Arial"/>
          <w:b/>
          <w:color w:val="101541"/>
        </w:rPr>
      </w:pPr>
    </w:p>
    <w:p w14:paraId="36BED9BE" w14:textId="77777777" w:rsidR="00CB4858" w:rsidRPr="002F2BDA" w:rsidRDefault="00CB4858" w:rsidP="00CB4858">
      <w:pPr>
        <w:pStyle w:val="ListParagraph"/>
        <w:numPr>
          <w:ilvl w:val="0"/>
          <w:numId w:val="35"/>
        </w:numPr>
        <w:rPr>
          <w:rFonts w:ascii="Arial" w:hAnsi="Arial" w:cs="Arial"/>
          <w:bCs/>
          <w:color w:val="101541"/>
          <w:lang w:val="en-US"/>
        </w:rPr>
      </w:pPr>
      <w:r w:rsidRPr="001259AC">
        <w:rPr>
          <w:rFonts w:ascii="Arial" w:hAnsi="Arial" w:cs="Arial"/>
          <w:bCs/>
          <w:color w:val="FF0000"/>
          <w:lang w:val="en-US"/>
        </w:rPr>
        <w:t>Brand 1:</w:t>
      </w:r>
      <w:r w:rsidRPr="001259AC">
        <w:rPr>
          <w:rFonts w:ascii="Arial" w:hAnsi="Arial" w:cs="Arial"/>
          <w:b/>
          <w:color w:val="FF0000"/>
          <w:lang w:val="en-US"/>
        </w:rPr>
        <w:t xml:space="preserve"> </w:t>
      </w:r>
      <w:r w:rsidRPr="001259AC">
        <w:rPr>
          <w:rFonts w:ascii="Arial" w:hAnsi="Arial" w:cs="Arial"/>
          <w:b/>
          <w:color w:val="000000" w:themeColor="text1"/>
          <w:lang w:val="en-US"/>
        </w:rPr>
        <w:t xml:space="preserve">_____ </w:t>
      </w:r>
      <w:r w:rsidRPr="002F2BDA">
        <w:rPr>
          <w:rFonts w:ascii="Arial" w:hAnsi="Arial" w:cs="Arial"/>
          <w:bCs/>
          <w:color w:val="000000" w:themeColor="text1"/>
          <w:lang w:val="en-US"/>
        </w:rPr>
        <w:t xml:space="preserve">kr </w:t>
      </w:r>
      <w:r w:rsidRPr="002F2BDA">
        <w:rPr>
          <w:rFonts w:ascii="Arial" w:hAnsi="Arial" w:cs="Arial"/>
          <w:bCs/>
          <w:color w:val="FF0000"/>
          <w:lang w:val="en-US"/>
        </w:rPr>
        <w:t>(open numeric, min 0 - max 30)</w:t>
      </w:r>
    </w:p>
    <w:p w14:paraId="52B41E7F" w14:textId="77777777" w:rsidR="00CB4858" w:rsidRPr="001259AC" w:rsidRDefault="00CB4858" w:rsidP="00CB4858">
      <w:pPr>
        <w:pStyle w:val="ListParagraph"/>
        <w:numPr>
          <w:ilvl w:val="0"/>
          <w:numId w:val="35"/>
        </w:numPr>
        <w:rPr>
          <w:rFonts w:ascii="Arial" w:hAnsi="Arial" w:cs="Arial"/>
          <w:b/>
          <w:color w:val="101541"/>
          <w:lang w:val="en-US"/>
        </w:rPr>
      </w:pPr>
      <w:r w:rsidRPr="002F2BDA">
        <w:rPr>
          <w:rFonts w:ascii="Arial" w:hAnsi="Arial" w:cs="Arial"/>
          <w:bCs/>
          <w:color w:val="FF0000"/>
          <w:lang w:val="en-US"/>
        </w:rPr>
        <w:t xml:space="preserve">Brand 2: </w:t>
      </w:r>
      <w:r w:rsidRPr="002F2BDA">
        <w:rPr>
          <w:rFonts w:ascii="Arial" w:hAnsi="Arial" w:cs="Arial"/>
          <w:bCs/>
          <w:color w:val="000000" w:themeColor="text1"/>
          <w:lang w:val="en-US"/>
        </w:rPr>
        <w:t>_____ kr</w:t>
      </w:r>
      <w:r w:rsidRPr="001259AC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1259AC">
        <w:rPr>
          <w:rFonts w:ascii="Arial" w:hAnsi="Arial" w:cs="Arial"/>
          <w:color w:val="FF0000"/>
          <w:lang w:val="en-US"/>
        </w:rPr>
        <w:t>(open numeric, min 0 - max 30)</w:t>
      </w:r>
    </w:p>
    <w:p w14:paraId="6302CB1F" w14:textId="77777777" w:rsidR="00CB4858" w:rsidRPr="00DA0DA2" w:rsidRDefault="00CB4858" w:rsidP="00CB4858">
      <w:pPr>
        <w:pStyle w:val="ListParagraph"/>
        <w:numPr>
          <w:ilvl w:val="0"/>
          <w:numId w:val="35"/>
        </w:numPr>
        <w:rPr>
          <w:rFonts w:ascii="Arial" w:hAnsi="Arial" w:cs="Arial"/>
          <w:bCs/>
          <w:color w:val="FF0000"/>
          <w:lang w:val="en-US"/>
        </w:rPr>
      </w:pPr>
      <w:r w:rsidRPr="00DA0DA2">
        <w:rPr>
          <w:rFonts w:ascii="Arial" w:hAnsi="Arial" w:cs="Arial"/>
          <w:bCs/>
          <w:color w:val="FF0000"/>
          <w:lang w:val="en-US"/>
        </w:rPr>
        <w:t xml:space="preserve">Etc. </w:t>
      </w:r>
    </w:p>
    <w:p w14:paraId="666D4A8A" w14:textId="77777777" w:rsidR="00CB4858" w:rsidRDefault="00CB4858" w:rsidP="00D6058F">
      <w:pPr>
        <w:rPr>
          <w:rFonts w:ascii="Arial" w:hAnsi="Arial" w:cs="Arial"/>
          <w:color w:val="101541"/>
          <w:sz w:val="36"/>
          <w:szCs w:val="36"/>
        </w:rPr>
      </w:pPr>
    </w:p>
    <w:p w14:paraId="4A3F7DEF" w14:textId="5D13DFB4" w:rsidR="00D6058F" w:rsidRPr="00631601" w:rsidRDefault="00BE3967" w:rsidP="00D6058F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Part D</w:t>
      </w:r>
      <w:r w:rsidR="00D6058F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. </w:t>
      </w:r>
      <w:r w:rsidR="00A30FD2" w:rsidRPr="00631601">
        <w:rPr>
          <w:rFonts w:ascii="Arial" w:hAnsi="Arial" w:cs="Arial"/>
          <w:color w:val="AFABAB"/>
          <w:sz w:val="36"/>
          <w:szCs w:val="36"/>
          <w:lang w:val="en-US"/>
        </w:rPr>
        <w:t>Purchasing</w:t>
      </w:r>
      <w:r w:rsidR="00F574A4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 behaviour</w:t>
      </w:r>
    </w:p>
    <w:p w14:paraId="00CF237A" w14:textId="6EC16976" w:rsidR="009F6262" w:rsidRPr="00454A42" w:rsidRDefault="009F6262" w:rsidP="00D6058F">
      <w:pPr>
        <w:rPr>
          <w:rFonts w:ascii="Arial" w:hAnsi="Arial" w:cs="Arial"/>
          <w:b/>
          <w:color w:val="101541"/>
        </w:rPr>
      </w:pPr>
    </w:p>
    <w:p w14:paraId="2590B725" w14:textId="33AC530F" w:rsidR="009F3271" w:rsidRPr="00454A42" w:rsidRDefault="00F51A3F" w:rsidP="26D38C2B">
      <w:pPr>
        <w:rPr>
          <w:rFonts w:ascii="Arial" w:hAnsi="Arial" w:cs="Arial"/>
          <w:b/>
          <w:bCs/>
          <w:color w:val="101541"/>
        </w:rPr>
      </w:pPr>
      <w:r w:rsidRPr="26D38C2B">
        <w:rPr>
          <w:rFonts w:ascii="Arial" w:hAnsi="Arial" w:cs="Arial"/>
          <w:color w:val="101541"/>
          <w:highlight w:val="yellow"/>
        </w:rPr>
        <w:t xml:space="preserve">Om screeningen är bred, </w:t>
      </w:r>
      <w:r w:rsidR="00735B26" w:rsidRPr="26D38C2B">
        <w:rPr>
          <w:rFonts w:ascii="Arial" w:hAnsi="Arial" w:cs="Arial"/>
          <w:color w:val="101541"/>
          <w:highlight w:val="yellow"/>
        </w:rPr>
        <w:t>till exempel</w:t>
      </w:r>
      <w:r w:rsidRPr="26D38C2B">
        <w:rPr>
          <w:rFonts w:ascii="Arial" w:hAnsi="Arial" w:cs="Arial"/>
          <w:color w:val="101541"/>
          <w:highlight w:val="yellow"/>
        </w:rPr>
        <w:t xml:space="preserve"> allmänheten, kan det vara bra att inkludera en fråga om när man senast köpte i kategorin. Detta för att kunna bryta ner på </w:t>
      </w:r>
      <w:r w:rsidR="003F71F2" w:rsidRPr="26D38C2B">
        <w:rPr>
          <w:rFonts w:ascii="Arial" w:hAnsi="Arial" w:cs="Arial"/>
          <w:color w:val="101541"/>
          <w:highlight w:val="yellow"/>
        </w:rPr>
        <w:t>respondenter</w:t>
      </w:r>
      <w:r w:rsidRPr="26D38C2B">
        <w:rPr>
          <w:rFonts w:ascii="Arial" w:hAnsi="Arial" w:cs="Arial"/>
          <w:color w:val="101541"/>
          <w:highlight w:val="yellow"/>
        </w:rPr>
        <w:t xml:space="preserve"> som har mer ”koll”. Särskilt om det gäller sällanköp</w:t>
      </w:r>
      <w:r w:rsidR="004C2B57" w:rsidRPr="26D38C2B">
        <w:rPr>
          <w:rFonts w:ascii="Arial" w:hAnsi="Arial" w:cs="Arial"/>
          <w:color w:val="101541"/>
          <w:highlight w:val="yellow"/>
        </w:rPr>
        <w:t>:</w:t>
      </w:r>
    </w:p>
    <w:p w14:paraId="3BCEC648" w14:textId="0CF7C1A4" w:rsidR="004F4BE5" w:rsidRPr="00454A42" w:rsidRDefault="004F4BE5" w:rsidP="00D6058F">
      <w:pPr>
        <w:rPr>
          <w:rFonts w:ascii="Arial" w:hAnsi="Arial" w:cs="Arial"/>
          <w:b/>
          <w:color w:val="101541"/>
        </w:rPr>
      </w:pPr>
    </w:p>
    <w:p w14:paraId="06999436" w14:textId="56157D23" w:rsidR="005D066A" w:rsidRPr="00F51A3F" w:rsidRDefault="00B609BC" w:rsidP="005D066A">
      <w:pPr>
        <w:rPr>
          <w:rFonts w:ascii="Arial" w:hAnsi="Arial" w:cs="Arial"/>
          <w:b/>
          <w:color w:val="000000" w:themeColor="text1"/>
        </w:rPr>
      </w:pPr>
      <w:r w:rsidRPr="00F51A3F">
        <w:rPr>
          <w:rFonts w:ascii="Arial" w:hAnsi="Arial" w:cs="Arial"/>
          <w:b/>
          <w:color w:val="000000" w:themeColor="text1"/>
        </w:rPr>
        <w:t xml:space="preserve">X. </w:t>
      </w:r>
      <w:r w:rsidR="005D066A" w:rsidRPr="00F51A3F">
        <w:rPr>
          <w:rFonts w:ascii="Arial" w:hAnsi="Arial" w:cs="Arial"/>
          <w:b/>
          <w:color w:val="000000" w:themeColor="text1"/>
        </w:rPr>
        <w:t>När köpte du/handlade du senast [kategori X</w:t>
      </w:r>
      <w:r w:rsidR="00617C01" w:rsidRPr="00F51A3F">
        <w:rPr>
          <w:rFonts w:ascii="Arial" w:hAnsi="Arial" w:cs="Arial"/>
          <w:b/>
          <w:color w:val="000000" w:themeColor="text1"/>
        </w:rPr>
        <w:t>, tex ”</w:t>
      </w:r>
      <w:r w:rsidR="00667776" w:rsidRPr="00F51A3F">
        <w:rPr>
          <w:rFonts w:ascii="Arial" w:hAnsi="Arial" w:cs="Arial"/>
          <w:b/>
          <w:color w:val="000000" w:themeColor="text1"/>
        </w:rPr>
        <w:t>ketchup</w:t>
      </w:r>
      <w:r w:rsidR="00617C01" w:rsidRPr="00F51A3F">
        <w:rPr>
          <w:rFonts w:ascii="Arial" w:hAnsi="Arial" w:cs="Arial"/>
          <w:b/>
          <w:color w:val="000000" w:themeColor="text1"/>
        </w:rPr>
        <w:t>”</w:t>
      </w:r>
      <w:r w:rsidR="005D066A" w:rsidRPr="00F51A3F">
        <w:rPr>
          <w:rFonts w:ascii="Arial" w:hAnsi="Arial" w:cs="Arial"/>
          <w:b/>
          <w:color w:val="000000" w:themeColor="text1"/>
        </w:rPr>
        <w:t>]?</w:t>
      </w:r>
    </w:p>
    <w:p w14:paraId="4CD78188" w14:textId="77777777" w:rsidR="005E0B29" w:rsidRPr="00F51A3F" w:rsidRDefault="005E0B29" w:rsidP="26D38C2B">
      <w:pPr>
        <w:rPr>
          <w:rFonts w:ascii="Arial" w:hAnsi="Arial" w:cs="Arial"/>
          <w:color w:val="000000" w:themeColor="text1"/>
        </w:rPr>
      </w:pPr>
      <w:r w:rsidRPr="26D38C2B">
        <w:rPr>
          <w:rFonts w:ascii="Arial" w:hAnsi="Arial" w:cs="Arial"/>
          <w:color w:val="FF0000"/>
        </w:rPr>
        <w:t>Single choice</w:t>
      </w:r>
      <w:r w:rsidR="00FF7BE6" w:rsidRPr="26D38C2B">
        <w:rPr>
          <w:rFonts w:ascii="Arial" w:hAnsi="Arial" w:cs="Arial"/>
          <w:color w:val="FF0000"/>
        </w:rPr>
        <w:t>.</w:t>
      </w:r>
    </w:p>
    <w:p w14:paraId="029114CD" w14:textId="77777777" w:rsidR="001E32E7" w:rsidRPr="00F51A3F" w:rsidRDefault="001E32E7" w:rsidP="00A7775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51A3F">
        <w:rPr>
          <w:rFonts w:ascii="Arial" w:hAnsi="Arial" w:cs="Arial"/>
          <w:color w:val="000000" w:themeColor="text1"/>
        </w:rPr>
        <w:t>Mindre än 1 månad sedan</w:t>
      </w:r>
    </w:p>
    <w:p w14:paraId="12D7C083" w14:textId="77777777" w:rsidR="001E32E7" w:rsidRPr="00F51A3F" w:rsidRDefault="001E32E7" w:rsidP="00A7775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51A3F">
        <w:rPr>
          <w:rFonts w:ascii="Arial" w:hAnsi="Arial" w:cs="Arial"/>
          <w:color w:val="000000" w:themeColor="text1"/>
        </w:rPr>
        <w:t>1-6 månader sedan</w:t>
      </w:r>
    </w:p>
    <w:p w14:paraId="7A01125E" w14:textId="77777777" w:rsidR="001E32E7" w:rsidRPr="00F51A3F" w:rsidRDefault="001E32E7" w:rsidP="00A7775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51A3F">
        <w:rPr>
          <w:rFonts w:ascii="Arial" w:hAnsi="Arial" w:cs="Arial"/>
          <w:color w:val="000000" w:themeColor="text1"/>
        </w:rPr>
        <w:t>6 månader-1 år sedan</w:t>
      </w:r>
    </w:p>
    <w:p w14:paraId="162A9A82" w14:textId="77777777" w:rsidR="00BF0905" w:rsidRPr="00F51A3F" w:rsidRDefault="00BF0905" w:rsidP="00A7775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51A3F">
        <w:rPr>
          <w:rFonts w:ascii="Arial" w:hAnsi="Arial" w:cs="Arial"/>
          <w:color w:val="000000" w:themeColor="text1"/>
        </w:rPr>
        <w:t>Mer än 1 år sedan</w:t>
      </w:r>
    </w:p>
    <w:p w14:paraId="7B763887" w14:textId="77777777" w:rsidR="00BF0905" w:rsidRPr="00F51A3F" w:rsidRDefault="00BF0905" w:rsidP="00A7775B">
      <w:pPr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  <w:r w:rsidRPr="00F51A3F">
        <w:rPr>
          <w:rFonts w:ascii="Arial" w:hAnsi="Arial" w:cs="Arial"/>
          <w:color w:val="000000" w:themeColor="text1"/>
        </w:rPr>
        <w:t>Aldrig</w:t>
      </w:r>
    </w:p>
    <w:p w14:paraId="016381F1" w14:textId="17CC681A" w:rsidR="00F93127" w:rsidRPr="00735B26" w:rsidRDefault="00F93127" w:rsidP="00D6058F">
      <w:pPr>
        <w:rPr>
          <w:rFonts w:ascii="Arial" w:hAnsi="Arial" w:cs="Arial"/>
          <w:color w:val="101541"/>
          <w:highlight w:val="yellow"/>
        </w:rPr>
      </w:pPr>
    </w:p>
    <w:p w14:paraId="617CA76E" w14:textId="5339E766" w:rsidR="0031456B" w:rsidRPr="00735B26" w:rsidRDefault="00735B26" w:rsidP="00D6058F">
      <w:pPr>
        <w:rPr>
          <w:rFonts w:ascii="Arial" w:hAnsi="Arial" w:cs="Arial"/>
          <w:color w:val="101541"/>
          <w:highlight w:val="yellow"/>
        </w:rPr>
      </w:pPr>
      <w:r w:rsidRPr="00735B26">
        <w:rPr>
          <w:rFonts w:ascii="Arial" w:hAnsi="Arial" w:cs="Arial"/>
          <w:color w:val="101541"/>
          <w:highlight w:val="yellow"/>
        </w:rPr>
        <w:t xml:space="preserve">En fråga om penetration är </w:t>
      </w:r>
      <w:r w:rsidRPr="00DC52D7">
        <w:rPr>
          <w:rFonts w:ascii="Arial" w:hAnsi="Arial" w:cs="Arial"/>
          <w:b/>
          <w:bCs/>
          <w:color w:val="101541"/>
          <w:highlight w:val="yellow"/>
        </w:rPr>
        <w:t>alltid med</w:t>
      </w:r>
      <w:r w:rsidRPr="00735B26">
        <w:rPr>
          <w:rFonts w:ascii="Arial" w:hAnsi="Arial" w:cs="Arial"/>
          <w:color w:val="101541"/>
          <w:highlight w:val="yellow"/>
        </w:rPr>
        <w:t xml:space="preserve">, nedan följer ett par exempel: </w:t>
      </w:r>
    </w:p>
    <w:p w14:paraId="06301F9A" w14:textId="17C277C7" w:rsidR="00AF7B1A" w:rsidRPr="00F51A3F" w:rsidRDefault="00AF7B1A" w:rsidP="00D6058F">
      <w:pPr>
        <w:rPr>
          <w:rFonts w:ascii="Arial" w:hAnsi="Arial" w:cs="Arial"/>
          <w:b/>
          <w:color w:val="000000" w:themeColor="text1"/>
        </w:rPr>
      </w:pPr>
    </w:p>
    <w:p w14:paraId="7F390074" w14:textId="2E1BD04C" w:rsidR="008E63BA" w:rsidRPr="00F51A3F" w:rsidRDefault="00784B00" w:rsidP="00AF7B1A">
      <w:pPr>
        <w:rPr>
          <w:rFonts w:ascii="Arial" w:hAnsi="Arial" w:cs="Arial"/>
          <w:b/>
          <w:color w:val="000000" w:themeColor="text1"/>
          <w:lang w:val="en-US"/>
        </w:rPr>
      </w:pPr>
      <w:r w:rsidRPr="00F51A3F">
        <w:rPr>
          <w:rFonts w:ascii="Arial" w:hAnsi="Arial" w:cs="Arial"/>
          <w:b/>
          <w:color w:val="000000" w:themeColor="text1"/>
        </w:rPr>
        <w:t xml:space="preserve">X. </w:t>
      </w:r>
      <w:r w:rsidR="00AF7B1A" w:rsidRPr="00F51A3F">
        <w:rPr>
          <w:rFonts w:ascii="Arial" w:hAnsi="Arial" w:cs="Arial"/>
          <w:b/>
          <w:color w:val="000000" w:themeColor="text1"/>
        </w:rPr>
        <w:t>Vil</w:t>
      </w:r>
      <w:r w:rsidR="0015289B" w:rsidRPr="00F51A3F">
        <w:rPr>
          <w:rFonts w:ascii="Arial" w:hAnsi="Arial" w:cs="Arial"/>
          <w:b/>
          <w:color w:val="000000" w:themeColor="text1"/>
        </w:rPr>
        <w:t>ka</w:t>
      </w:r>
      <w:r w:rsidR="00AF7B1A" w:rsidRPr="00F51A3F">
        <w:rPr>
          <w:rFonts w:ascii="Arial" w:hAnsi="Arial" w:cs="Arial"/>
          <w:b/>
          <w:color w:val="000000" w:themeColor="text1"/>
        </w:rPr>
        <w:t xml:space="preserve"> </w:t>
      </w:r>
      <w:r w:rsidR="00CE4B4F" w:rsidRPr="00F51A3F">
        <w:rPr>
          <w:rFonts w:ascii="Arial" w:hAnsi="Arial" w:cs="Arial"/>
          <w:b/>
          <w:color w:val="000000" w:themeColor="text1"/>
        </w:rPr>
        <w:t>av följande</w:t>
      </w:r>
      <w:r w:rsidR="00E80ED0" w:rsidRPr="00F51A3F">
        <w:rPr>
          <w:rFonts w:ascii="Arial" w:hAnsi="Arial" w:cs="Arial"/>
          <w:b/>
          <w:color w:val="000000" w:themeColor="text1"/>
        </w:rPr>
        <w:t xml:space="preserve"> [för</w:t>
      </w:r>
      <w:r w:rsidR="00B842D7" w:rsidRPr="00F51A3F">
        <w:rPr>
          <w:rFonts w:ascii="Arial" w:hAnsi="Arial" w:cs="Arial"/>
          <w:b/>
          <w:color w:val="000000" w:themeColor="text1"/>
        </w:rPr>
        <w:t>e</w:t>
      </w:r>
      <w:r w:rsidR="00E80ED0" w:rsidRPr="00F51A3F">
        <w:rPr>
          <w:rFonts w:ascii="Arial" w:hAnsi="Arial" w:cs="Arial"/>
          <w:b/>
          <w:color w:val="000000" w:themeColor="text1"/>
        </w:rPr>
        <w:t xml:space="preserve">tag] är du </w:t>
      </w:r>
      <w:r w:rsidR="00E80ED0" w:rsidRPr="00F51A3F">
        <w:rPr>
          <w:rFonts w:ascii="Arial" w:hAnsi="Arial" w:cs="Arial"/>
          <w:b/>
          <w:color w:val="000000" w:themeColor="text1"/>
          <w:u w:val="single"/>
        </w:rPr>
        <w:t>kund hos</w:t>
      </w:r>
      <w:r w:rsidR="00E80ED0" w:rsidRPr="00F51A3F">
        <w:rPr>
          <w:rFonts w:ascii="Arial" w:hAnsi="Arial" w:cs="Arial"/>
          <w:b/>
          <w:color w:val="000000" w:themeColor="text1"/>
        </w:rPr>
        <w:t xml:space="preserve"> idag</w:t>
      </w:r>
      <w:r w:rsidR="00947D48" w:rsidRPr="00F51A3F">
        <w:rPr>
          <w:rFonts w:ascii="Arial" w:hAnsi="Arial" w:cs="Arial"/>
          <w:b/>
          <w:color w:val="000000" w:themeColor="text1"/>
        </w:rPr>
        <w:t>?</w:t>
      </w:r>
      <w:r w:rsidR="00DD358C" w:rsidRPr="00F51A3F">
        <w:rPr>
          <w:rFonts w:ascii="Arial" w:hAnsi="Arial" w:cs="Arial"/>
          <w:b/>
          <w:color w:val="000000" w:themeColor="text1"/>
        </w:rPr>
        <w:t xml:space="preserve"> </w:t>
      </w:r>
      <w:r w:rsidR="00DD358C" w:rsidRPr="00F51A3F">
        <w:rPr>
          <w:rFonts w:ascii="Arial" w:hAnsi="Arial" w:cs="Arial"/>
          <w:b/>
          <w:color w:val="000000" w:themeColor="text1"/>
          <w:lang w:val="en-US"/>
        </w:rPr>
        <w:t>Du kan välja flera</w:t>
      </w:r>
      <w:r w:rsidR="006978B3" w:rsidRPr="00F51A3F">
        <w:rPr>
          <w:rFonts w:ascii="Arial" w:hAnsi="Arial" w:cs="Arial"/>
          <w:b/>
          <w:color w:val="000000" w:themeColor="text1"/>
          <w:lang w:val="en-US"/>
        </w:rPr>
        <w:t>.</w:t>
      </w:r>
    </w:p>
    <w:p w14:paraId="48D3541B" w14:textId="48147C41" w:rsidR="00AF7B1A" w:rsidRPr="00F307F7" w:rsidRDefault="00014EE7" w:rsidP="00AF7B1A">
      <w:pPr>
        <w:rPr>
          <w:rFonts w:ascii="Arial" w:hAnsi="Arial" w:cs="Arial"/>
          <w:b/>
          <w:color w:val="FF0000"/>
          <w:lang w:val="en-US"/>
        </w:rPr>
      </w:pPr>
      <w:r w:rsidRPr="00F307F7">
        <w:rPr>
          <w:rFonts w:ascii="Arial" w:eastAsia="Calibri" w:hAnsi="Arial" w:cs="Arial"/>
          <w:noProof/>
          <w:color w:val="FF0000"/>
          <w:lang w:val="en-US"/>
        </w:rPr>
        <w:t>Randomise order</w:t>
      </w:r>
      <w:r w:rsidR="00BC347C">
        <w:rPr>
          <w:rFonts w:ascii="Arial" w:eastAsia="Calibri" w:hAnsi="Arial" w:cs="Arial"/>
          <w:noProof/>
          <w:color w:val="FF0000"/>
          <w:lang w:val="en-US"/>
        </w:rPr>
        <w:t>,</w:t>
      </w:r>
      <w:r w:rsidR="00A80E87" w:rsidRPr="00F307F7">
        <w:rPr>
          <w:rFonts w:ascii="Arial" w:eastAsia="Calibri" w:hAnsi="Arial" w:cs="Arial"/>
          <w:noProof/>
          <w:color w:val="FF0000"/>
          <w:lang w:val="en-US"/>
        </w:rPr>
        <w:t xml:space="preserve"> apart from last two rows</w:t>
      </w:r>
      <w:r w:rsidRPr="00F307F7">
        <w:rPr>
          <w:rFonts w:ascii="Arial" w:eastAsia="Calibri" w:hAnsi="Arial" w:cs="Arial"/>
          <w:noProof/>
          <w:color w:val="FF0000"/>
          <w:lang w:val="en-US"/>
        </w:rPr>
        <w:t>. Multiple choice</w:t>
      </w:r>
      <w:r w:rsidR="00BC347C">
        <w:rPr>
          <w:rFonts w:ascii="Arial" w:eastAsia="Calibri" w:hAnsi="Arial" w:cs="Arial"/>
          <w:noProof/>
          <w:color w:val="FF0000"/>
          <w:lang w:val="en-US"/>
        </w:rPr>
        <w:t>,</w:t>
      </w:r>
      <w:r w:rsidR="00236AF6">
        <w:rPr>
          <w:rFonts w:ascii="Arial" w:eastAsia="Calibri" w:hAnsi="Arial" w:cs="Arial"/>
          <w:noProof/>
          <w:color w:val="FF0000"/>
          <w:lang w:val="en-US"/>
        </w:rPr>
        <w:t xml:space="preserve"> apart from last two rows</w:t>
      </w:r>
      <w:r w:rsidRPr="00F307F7">
        <w:rPr>
          <w:rFonts w:ascii="Arial" w:eastAsia="Calibri" w:hAnsi="Arial" w:cs="Arial"/>
          <w:noProof/>
          <w:color w:val="FF0000"/>
          <w:lang w:val="en-US"/>
        </w:rPr>
        <w:t>.</w:t>
      </w:r>
    </w:p>
    <w:p w14:paraId="114DCAB0" w14:textId="4C94CD16" w:rsidR="00AF7B1A" w:rsidRPr="00282EE4" w:rsidRDefault="001F12C2" w:rsidP="00A7775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Insert </w:t>
      </w:r>
      <w:r w:rsidR="00BC347C" w:rsidRPr="00BC347C">
        <w:rPr>
          <w:rFonts w:ascii="Arial" w:hAnsi="Arial" w:cs="Arial"/>
          <w:i/>
          <w:iCs/>
          <w:color w:val="FF0000"/>
        </w:rPr>
        <w:t>B</w:t>
      </w:r>
      <w:r w:rsidRPr="00BC347C">
        <w:rPr>
          <w:rFonts w:ascii="Arial" w:hAnsi="Arial" w:cs="Arial"/>
          <w:i/>
          <w:iCs/>
          <w:color w:val="FF0000"/>
        </w:rPr>
        <w:t>rand list</w:t>
      </w:r>
    </w:p>
    <w:p w14:paraId="706578A2" w14:textId="77777777" w:rsidR="00AF7B1A" w:rsidRPr="00454A42" w:rsidRDefault="00D11578" w:rsidP="00A7775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Inget</w:t>
      </w:r>
      <w:r w:rsidR="00AF7B1A" w:rsidRPr="00454A42">
        <w:rPr>
          <w:rFonts w:ascii="Arial" w:hAnsi="Arial" w:cs="Arial"/>
          <w:color w:val="101541"/>
        </w:rPr>
        <w:t xml:space="preserve"> av dessa</w:t>
      </w:r>
    </w:p>
    <w:p w14:paraId="7FD1CF9D" w14:textId="77777777" w:rsidR="00AF7B1A" w:rsidRPr="00454A42" w:rsidRDefault="00AF7B1A" w:rsidP="00A7775B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Vet ej</w:t>
      </w:r>
    </w:p>
    <w:p w14:paraId="12F446DE" w14:textId="3C48C794" w:rsidR="003E0A26" w:rsidRPr="00236AF6" w:rsidRDefault="003E0A26" w:rsidP="00236AF6">
      <w:pPr>
        <w:widowControl w:val="0"/>
        <w:autoSpaceDE w:val="0"/>
        <w:autoSpaceDN w:val="0"/>
        <w:adjustRightInd w:val="0"/>
        <w:rPr>
          <w:rFonts w:ascii="Arial" w:hAnsi="Arial" w:cs="Arial"/>
          <w:noProof/>
          <w:color w:val="101541"/>
        </w:rPr>
      </w:pPr>
    </w:p>
    <w:p w14:paraId="404F7735" w14:textId="65776B1D" w:rsidR="00F860BF" w:rsidRPr="0095104B" w:rsidRDefault="00784B00" w:rsidP="003E0A26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3E0A26" w:rsidRPr="00454A42">
        <w:rPr>
          <w:rFonts w:ascii="Arial" w:hAnsi="Arial" w:cs="Arial"/>
          <w:b/>
          <w:color w:val="101541"/>
        </w:rPr>
        <w:t>Vil</w:t>
      </w:r>
      <w:r w:rsidR="00B2542A" w:rsidRPr="00454A42">
        <w:rPr>
          <w:rFonts w:ascii="Arial" w:hAnsi="Arial" w:cs="Arial"/>
          <w:b/>
          <w:color w:val="101541"/>
        </w:rPr>
        <w:t>ket</w:t>
      </w:r>
      <w:r w:rsidR="003E0A26" w:rsidRPr="00454A42">
        <w:rPr>
          <w:rFonts w:ascii="Arial" w:hAnsi="Arial" w:cs="Arial"/>
          <w:b/>
          <w:color w:val="101541"/>
        </w:rPr>
        <w:t xml:space="preserve"> av följande [företag</w:t>
      </w:r>
      <w:r w:rsidR="00B83309" w:rsidRPr="00454A42">
        <w:rPr>
          <w:rFonts w:ascii="Arial" w:hAnsi="Arial" w:cs="Arial"/>
          <w:b/>
          <w:color w:val="101541"/>
        </w:rPr>
        <w:t>/operatörer</w:t>
      </w:r>
      <w:r w:rsidR="003E0A26" w:rsidRPr="00454A42">
        <w:rPr>
          <w:rFonts w:ascii="Arial" w:hAnsi="Arial" w:cs="Arial"/>
          <w:b/>
          <w:color w:val="101541"/>
        </w:rPr>
        <w:t xml:space="preserve">] </w:t>
      </w:r>
      <w:r w:rsidR="00D26787" w:rsidRPr="00454A42">
        <w:rPr>
          <w:rFonts w:ascii="Arial" w:hAnsi="Arial" w:cs="Arial"/>
          <w:b/>
          <w:color w:val="101541"/>
        </w:rPr>
        <w:t xml:space="preserve">ser du som din </w:t>
      </w:r>
      <w:r w:rsidR="00D26787" w:rsidRPr="00454A42">
        <w:rPr>
          <w:rFonts w:ascii="Arial" w:hAnsi="Arial" w:cs="Arial"/>
          <w:b/>
          <w:color w:val="101541"/>
          <w:u w:val="single"/>
        </w:rPr>
        <w:t>huvudsakliga</w:t>
      </w:r>
      <w:r w:rsidR="003E0A26" w:rsidRPr="00454A42">
        <w:rPr>
          <w:rFonts w:ascii="Arial" w:hAnsi="Arial" w:cs="Arial"/>
          <w:b/>
          <w:color w:val="101541"/>
        </w:rPr>
        <w:t xml:space="preserve">? </w:t>
      </w:r>
      <w:r w:rsidR="003E0A26" w:rsidRPr="00057B17">
        <w:rPr>
          <w:rFonts w:ascii="Arial" w:hAnsi="Arial" w:cs="Arial"/>
          <w:b/>
          <w:color w:val="101541"/>
        </w:rPr>
        <w:t xml:space="preserve">Du kan bara välja </w:t>
      </w:r>
      <w:r w:rsidR="00E73CBA" w:rsidRPr="00057B17">
        <w:rPr>
          <w:rFonts w:ascii="Arial" w:hAnsi="Arial" w:cs="Arial"/>
          <w:b/>
          <w:color w:val="101541"/>
        </w:rPr>
        <w:t>en aktör</w:t>
      </w:r>
      <w:r w:rsidR="006978B3" w:rsidRPr="00057B17">
        <w:rPr>
          <w:rFonts w:ascii="Arial" w:hAnsi="Arial" w:cs="Arial"/>
          <w:b/>
          <w:color w:val="101541"/>
        </w:rPr>
        <w:t>.</w:t>
      </w:r>
    </w:p>
    <w:p w14:paraId="439D0DD0" w14:textId="54EF9A4F" w:rsidR="003E0A26" w:rsidRPr="00A80E87" w:rsidRDefault="00014EE7" w:rsidP="003E0A26">
      <w:pPr>
        <w:rPr>
          <w:rFonts w:ascii="Arial" w:hAnsi="Arial" w:cs="Arial"/>
          <w:b/>
          <w:color w:val="FF0000"/>
          <w:lang w:val="en-US"/>
        </w:rPr>
      </w:pPr>
      <w:r w:rsidRPr="00057B17">
        <w:rPr>
          <w:rFonts w:ascii="Arial" w:eastAsia="Calibri" w:hAnsi="Arial" w:cs="Arial"/>
          <w:noProof/>
          <w:color w:val="FF0000"/>
        </w:rPr>
        <w:t>Randomise order</w:t>
      </w:r>
      <w:r w:rsidR="00BC347C" w:rsidRPr="00057B17">
        <w:rPr>
          <w:rFonts w:ascii="Arial" w:eastAsia="Calibri" w:hAnsi="Arial" w:cs="Arial"/>
          <w:noProof/>
          <w:color w:val="FF0000"/>
        </w:rPr>
        <w:t>,</w:t>
      </w:r>
      <w:r w:rsidR="00A80E87" w:rsidRPr="00057B17">
        <w:rPr>
          <w:rFonts w:ascii="Arial" w:eastAsia="Calibri" w:hAnsi="Arial" w:cs="Arial"/>
          <w:noProof/>
          <w:color w:val="FF0000"/>
        </w:rPr>
        <w:t xml:space="preserve"> apart from last two rows</w:t>
      </w:r>
      <w:r w:rsidR="003E0A26" w:rsidRPr="00057B17">
        <w:rPr>
          <w:rFonts w:ascii="Arial" w:eastAsia="Calibri" w:hAnsi="Arial" w:cs="Arial"/>
          <w:noProof/>
          <w:color w:val="FF0000"/>
        </w:rPr>
        <w:t xml:space="preserve">. </w:t>
      </w:r>
      <w:r w:rsidR="00F860BF" w:rsidRPr="00A80E87">
        <w:rPr>
          <w:rFonts w:ascii="Arial" w:eastAsia="Calibri" w:hAnsi="Arial" w:cs="Arial"/>
          <w:noProof/>
          <w:color w:val="FF0000"/>
          <w:lang w:val="en-US"/>
        </w:rPr>
        <w:t>Single</w:t>
      </w:r>
      <w:r w:rsidR="003E0A26" w:rsidRPr="00A80E87">
        <w:rPr>
          <w:rFonts w:ascii="Arial" w:eastAsia="Calibri" w:hAnsi="Arial" w:cs="Arial"/>
          <w:noProof/>
          <w:color w:val="FF0000"/>
          <w:lang w:val="en-US"/>
        </w:rPr>
        <w:t xml:space="preserve"> choice. </w:t>
      </w:r>
    </w:p>
    <w:p w14:paraId="0619A41C" w14:textId="010C2C83" w:rsidR="00AD1919" w:rsidRPr="00282EE4" w:rsidRDefault="00AD1919" w:rsidP="00A7775B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Insert </w:t>
      </w:r>
      <w:r w:rsidR="00F41E2D" w:rsidRPr="00F41E2D">
        <w:rPr>
          <w:rFonts w:ascii="Arial" w:hAnsi="Arial" w:cs="Arial"/>
          <w:i/>
          <w:iCs/>
          <w:color w:val="FF0000"/>
        </w:rPr>
        <w:t>B</w:t>
      </w:r>
      <w:r w:rsidRPr="00F41E2D">
        <w:rPr>
          <w:rFonts w:ascii="Arial" w:hAnsi="Arial" w:cs="Arial"/>
          <w:i/>
          <w:iCs/>
          <w:color w:val="FF0000"/>
        </w:rPr>
        <w:t>rand list</w:t>
      </w:r>
    </w:p>
    <w:p w14:paraId="3AB0974C" w14:textId="77777777" w:rsidR="003E0A26" w:rsidRPr="00454A42" w:rsidRDefault="00D11578" w:rsidP="00A7775B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Inget</w:t>
      </w:r>
      <w:r w:rsidR="003E0A26" w:rsidRPr="00454A42">
        <w:rPr>
          <w:rFonts w:ascii="Arial" w:hAnsi="Arial" w:cs="Arial"/>
          <w:color w:val="101541"/>
        </w:rPr>
        <w:t xml:space="preserve"> av dessa</w:t>
      </w:r>
    </w:p>
    <w:p w14:paraId="23A92497" w14:textId="77777777" w:rsidR="00716D64" w:rsidRPr="00454A42" w:rsidRDefault="003E0A26" w:rsidP="00A7775B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Vet ej</w:t>
      </w:r>
    </w:p>
    <w:p w14:paraId="2AED7080" w14:textId="1A79C7F7" w:rsidR="00A25CC1" w:rsidRPr="00454A42" w:rsidRDefault="00A25CC1" w:rsidP="00A25CC1">
      <w:pPr>
        <w:widowControl w:val="0"/>
        <w:autoSpaceDE w:val="0"/>
        <w:autoSpaceDN w:val="0"/>
        <w:adjustRightInd w:val="0"/>
        <w:rPr>
          <w:rFonts w:ascii="Arial" w:hAnsi="Arial" w:cs="Arial"/>
          <w:color w:val="101541"/>
        </w:rPr>
      </w:pPr>
    </w:p>
    <w:p w14:paraId="44A84EB2" w14:textId="1E21E7D6" w:rsidR="00A25CC1" w:rsidRPr="00D87E6F" w:rsidRDefault="00784B00" w:rsidP="00A25CC1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A25CC1" w:rsidRPr="00454A42">
        <w:rPr>
          <w:rFonts w:ascii="Arial" w:hAnsi="Arial" w:cs="Arial"/>
          <w:b/>
          <w:color w:val="101541"/>
        </w:rPr>
        <w:t>När köpte du från/handlade du från/besökte du senast följande [företag]? / När köpte ert företag senast något från följande leverantörer? / När tittade någon i ditt hushåll på följande TV-kanaler, streamingtjänster eller webbsidor senast? Räkna även med eventuella barn i hushållet?</w:t>
      </w:r>
      <w:r w:rsidR="00D87E6F">
        <w:rPr>
          <w:rFonts w:ascii="Arial" w:hAnsi="Arial" w:cs="Arial"/>
          <w:b/>
          <w:color w:val="101541"/>
        </w:rPr>
        <w:t xml:space="preserve"> </w:t>
      </w:r>
      <w:r w:rsidR="00A25CC1" w:rsidRPr="00454A42">
        <w:rPr>
          <w:rFonts w:ascii="Arial" w:hAnsi="Arial" w:cs="Arial"/>
          <w:color w:val="101541"/>
        </w:rPr>
        <w:t xml:space="preserve">Det spelar inte någon roll om det är du själv, någon annan i hushållet eller en eventuell arbetsgivare som betalar/betalat kostnaderna. </w:t>
      </w:r>
    </w:p>
    <w:p w14:paraId="07DFD384" w14:textId="36D90DD3" w:rsidR="00A25CC1" w:rsidRDefault="00DA26DE" w:rsidP="00A25CC1">
      <w:pPr>
        <w:rPr>
          <w:rFonts w:ascii="Arial" w:eastAsia="Calibri" w:hAnsi="Arial" w:cs="Arial"/>
          <w:noProof/>
          <w:color w:val="FF0000"/>
        </w:rPr>
      </w:pPr>
      <w:r>
        <w:rPr>
          <w:rFonts w:ascii="Arial" w:eastAsia="Calibri" w:hAnsi="Arial" w:cs="Arial"/>
          <w:noProof/>
          <w:color w:val="FF0000"/>
          <w:lang w:val="en-US"/>
        </w:rPr>
        <w:t xml:space="preserve">Insert </w:t>
      </w:r>
      <w:r w:rsidR="00F41E2D" w:rsidRPr="00F41E2D">
        <w:rPr>
          <w:rFonts w:ascii="Arial" w:eastAsia="Calibri" w:hAnsi="Arial" w:cs="Arial"/>
          <w:i/>
          <w:iCs/>
          <w:noProof/>
          <w:color w:val="FF0000"/>
          <w:lang w:val="en-US"/>
        </w:rPr>
        <w:t>B</w:t>
      </w:r>
      <w:r w:rsidRPr="00F41E2D">
        <w:rPr>
          <w:rFonts w:ascii="Arial" w:eastAsia="Calibri" w:hAnsi="Arial" w:cs="Arial"/>
          <w:i/>
          <w:iCs/>
          <w:noProof/>
          <w:color w:val="FF0000"/>
          <w:lang w:val="en-US"/>
        </w:rPr>
        <w:t>rand list</w:t>
      </w:r>
      <w:r>
        <w:rPr>
          <w:rFonts w:ascii="Arial" w:eastAsia="Calibri" w:hAnsi="Arial" w:cs="Arial"/>
          <w:noProof/>
          <w:color w:val="FF0000"/>
          <w:lang w:val="en-US"/>
        </w:rPr>
        <w:t xml:space="preserve"> in </w:t>
      </w:r>
      <w:r w:rsidR="00F41E2D">
        <w:rPr>
          <w:rFonts w:ascii="Arial" w:eastAsia="Calibri" w:hAnsi="Arial" w:cs="Arial"/>
          <w:noProof/>
          <w:color w:val="FF0000"/>
          <w:lang w:val="en-US"/>
        </w:rPr>
        <w:t>rows</w:t>
      </w:r>
      <w:r>
        <w:rPr>
          <w:rFonts w:ascii="Arial" w:eastAsia="Calibri" w:hAnsi="Arial" w:cs="Arial"/>
          <w:noProof/>
          <w:color w:val="FF0000"/>
          <w:lang w:val="en-US"/>
        </w:rPr>
        <w:t xml:space="preserve">. </w:t>
      </w:r>
      <w:r w:rsidR="00A25CC1" w:rsidRPr="00A9716D">
        <w:rPr>
          <w:rFonts w:ascii="Arial" w:eastAsia="Calibri" w:hAnsi="Arial" w:cs="Arial"/>
          <w:noProof/>
          <w:color w:val="FF0000"/>
          <w:lang w:val="en-US"/>
        </w:rPr>
        <w:t xml:space="preserve">Randomise rows. </w:t>
      </w:r>
      <w:r w:rsidR="00A25CC1" w:rsidRPr="00BC3F8C">
        <w:rPr>
          <w:rFonts w:ascii="Arial" w:eastAsia="Calibri" w:hAnsi="Arial" w:cs="Arial"/>
          <w:noProof/>
          <w:color w:val="FF0000"/>
        </w:rPr>
        <w:t xml:space="preserve">Single choice per row. </w:t>
      </w:r>
    </w:p>
    <w:p w14:paraId="03EE85BE" w14:textId="77777777" w:rsidR="001D3007" w:rsidRPr="00BC3F8C" w:rsidRDefault="001D3007" w:rsidP="00A25CC1">
      <w:pPr>
        <w:rPr>
          <w:rFonts w:ascii="Arial" w:eastAsia="Calibri" w:hAnsi="Arial" w:cs="Arial"/>
          <w:noProof/>
          <w:color w:val="FF0000"/>
        </w:rPr>
      </w:pPr>
    </w:p>
    <w:p w14:paraId="6D0A46BB" w14:textId="6A2C8890" w:rsidR="00866519" w:rsidRDefault="00A25CC1" w:rsidP="00A25CC1">
      <w:p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  <w:highlight w:val="yellow"/>
        </w:rPr>
        <w:t>Skalan kan behöva anpassas ber</w:t>
      </w:r>
      <w:r w:rsidR="00D732B6">
        <w:rPr>
          <w:rFonts w:ascii="Arial" w:eastAsia="Calibri" w:hAnsi="Arial" w:cs="Arial"/>
          <w:noProof/>
          <w:color w:val="101541"/>
          <w:highlight w:val="yellow"/>
        </w:rPr>
        <w:t>o</w:t>
      </w:r>
      <w:r w:rsidRPr="00454A42">
        <w:rPr>
          <w:rFonts w:ascii="Arial" w:eastAsia="Calibri" w:hAnsi="Arial" w:cs="Arial"/>
          <w:noProof/>
          <w:color w:val="101541"/>
          <w:highlight w:val="yellow"/>
        </w:rPr>
        <w:t>ende på kategori, B2C</w:t>
      </w:r>
      <w:r w:rsidR="002D7C65">
        <w:rPr>
          <w:rFonts w:ascii="Arial" w:eastAsia="Calibri" w:hAnsi="Arial" w:cs="Arial"/>
          <w:noProof/>
          <w:color w:val="101541"/>
          <w:highlight w:val="yellow"/>
        </w:rPr>
        <w:t xml:space="preserve"> </w:t>
      </w:r>
      <w:r w:rsidR="002D7C65" w:rsidRPr="00081BE0">
        <w:rPr>
          <w:rFonts w:ascii="Arial" w:eastAsia="Calibri" w:hAnsi="Arial" w:cs="Arial"/>
          <w:noProof/>
          <w:color w:val="101541"/>
          <w:highlight w:val="yellow"/>
        </w:rPr>
        <w:t xml:space="preserve">eller </w:t>
      </w:r>
      <w:r w:rsidRPr="00081BE0">
        <w:rPr>
          <w:rFonts w:ascii="Arial" w:eastAsia="Calibri" w:hAnsi="Arial" w:cs="Arial"/>
          <w:noProof/>
          <w:color w:val="101541"/>
          <w:highlight w:val="yellow"/>
        </w:rPr>
        <w:t>B2B etc</w:t>
      </w:r>
      <w:r w:rsidR="00881DDB" w:rsidRPr="00081BE0">
        <w:rPr>
          <w:rFonts w:ascii="Arial" w:eastAsia="Calibri" w:hAnsi="Arial" w:cs="Arial"/>
          <w:noProof/>
          <w:color w:val="101541"/>
          <w:highlight w:val="yellow"/>
        </w:rPr>
        <w:t>:</w:t>
      </w:r>
    </w:p>
    <w:p w14:paraId="7CA47AEC" w14:textId="77777777" w:rsidR="00947C2C" w:rsidRPr="00454A42" w:rsidRDefault="00947C2C" w:rsidP="00A25CC1">
      <w:pPr>
        <w:rPr>
          <w:rFonts w:ascii="Arial" w:eastAsia="Calibri" w:hAnsi="Arial" w:cs="Arial"/>
          <w:noProof/>
          <w:color w:val="10154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7"/>
        <w:gridCol w:w="1344"/>
        <w:gridCol w:w="1443"/>
        <w:gridCol w:w="1671"/>
        <w:gridCol w:w="1889"/>
        <w:gridCol w:w="1218"/>
      </w:tblGrid>
      <w:tr w:rsidR="00947C2C" w:rsidRPr="00454A42" w14:paraId="0DA0911D" w14:textId="77777777" w:rsidTr="26D38C2B">
        <w:tc>
          <w:tcPr>
            <w:tcW w:w="1387" w:type="dxa"/>
            <w:shd w:val="clear" w:color="auto" w:fill="auto"/>
          </w:tcPr>
          <w:p w14:paraId="3E4877A8" w14:textId="77777777" w:rsidR="00947C2C" w:rsidRPr="00454A42" w:rsidRDefault="00947C2C" w:rsidP="00947C2C">
            <w:p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auto"/>
          </w:tcPr>
          <w:p w14:paraId="4E85C3F5" w14:textId="77777777" w:rsidR="00947C2C" w:rsidRPr="00454A42" w:rsidRDefault="00947C2C" w:rsidP="00947C2C">
            <w:p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  <w:r w:rsidRPr="00454A42"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  <w:t xml:space="preserve">Mindre än 1 månad sedan </w:t>
            </w:r>
          </w:p>
        </w:tc>
        <w:tc>
          <w:tcPr>
            <w:tcW w:w="1443" w:type="dxa"/>
            <w:shd w:val="clear" w:color="auto" w:fill="auto"/>
          </w:tcPr>
          <w:p w14:paraId="3C3B1EC3" w14:textId="77777777" w:rsidR="00947C2C" w:rsidRPr="00454A42" w:rsidRDefault="00947C2C" w:rsidP="00947C2C">
            <w:p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  <w:r w:rsidRPr="00454A42"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  <w:t xml:space="preserve">1-6 månader sedan </w:t>
            </w:r>
          </w:p>
        </w:tc>
        <w:tc>
          <w:tcPr>
            <w:tcW w:w="1671" w:type="dxa"/>
            <w:shd w:val="clear" w:color="auto" w:fill="auto"/>
          </w:tcPr>
          <w:p w14:paraId="09ABFCE3" w14:textId="77777777" w:rsidR="00947C2C" w:rsidRPr="00454A42" w:rsidRDefault="00947C2C" w:rsidP="00947C2C">
            <w:p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  <w:r w:rsidRPr="00454A42"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  <w:t>6 månader-1 år sedan</w:t>
            </w:r>
          </w:p>
        </w:tc>
        <w:tc>
          <w:tcPr>
            <w:tcW w:w="1889" w:type="dxa"/>
            <w:shd w:val="clear" w:color="auto" w:fill="auto"/>
          </w:tcPr>
          <w:p w14:paraId="7F5706FF" w14:textId="05B3FF02" w:rsidR="00947C2C" w:rsidRPr="00454A42" w:rsidRDefault="00947C2C" w:rsidP="00947C2C">
            <w:p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  <w:r w:rsidRPr="00454A42"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  <w:t>Mer än 1 år sedan</w:t>
            </w:r>
          </w:p>
        </w:tc>
        <w:tc>
          <w:tcPr>
            <w:tcW w:w="1218" w:type="dxa"/>
          </w:tcPr>
          <w:p w14:paraId="4970F62A" w14:textId="78A6731D" w:rsidR="00947C2C" w:rsidRPr="00454A42" w:rsidRDefault="00947C2C" w:rsidP="00947C2C">
            <w:p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  <w:r w:rsidRPr="00454A42"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  <w:t>Aldrig</w:t>
            </w:r>
          </w:p>
        </w:tc>
      </w:tr>
      <w:tr w:rsidR="00947C2C" w:rsidRPr="00454A42" w14:paraId="6285D5F2" w14:textId="77777777" w:rsidTr="26D38C2B">
        <w:tc>
          <w:tcPr>
            <w:tcW w:w="1387" w:type="dxa"/>
            <w:shd w:val="clear" w:color="auto" w:fill="auto"/>
          </w:tcPr>
          <w:p w14:paraId="63EBAF91" w14:textId="312A1970" w:rsidR="00947C2C" w:rsidRPr="00012C81" w:rsidRDefault="218301E0" w:rsidP="00947C2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26D38C2B">
              <w:rPr>
                <w:rFonts w:ascii="Arial" w:hAnsi="Arial" w:cs="Arial"/>
                <w:color w:val="FF0000"/>
                <w:sz w:val="18"/>
                <w:szCs w:val="18"/>
              </w:rPr>
              <w:t xml:space="preserve">Brand </w:t>
            </w:r>
            <w:r w:rsidR="5EA7D721" w:rsidRPr="26D38C2B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1344" w:type="dxa"/>
            <w:shd w:val="clear" w:color="auto" w:fill="auto"/>
          </w:tcPr>
          <w:p w14:paraId="63BB4A0E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</w:tcPr>
          <w:p w14:paraId="2314E902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</w:tcPr>
          <w:p w14:paraId="743BB71B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889" w:type="dxa"/>
            <w:shd w:val="clear" w:color="auto" w:fill="auto"/>
          </w:tcPr>
          <w:p w14:paraId="31EC8EA8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218" w:type="dxa"/>
          </w:tcPr>
          <w:p w14:paraId="5B2982A5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</w:tr>
      <w:tr w:rsidR="00947C2C" w:rsidRPr="00454A42" w14:paraId="1B17676F" w14:textId="77777777" w:rsidTr="26D38C2B">
        <w:tc>
          <w:tcPr>
            <w:tcW w:w="1387" w:type="dxa"/>
            <w:shd w:val="clear" w:color="auto" w:fill="auto"/>
          </w:tcPr>
          <w:p w14:paraId="436D953B" w14:textId="5F3614A9" w:rsidR="00947C2C" w:rsidRPr="00012C81" w:rsidRDefault="218301E0" w:rsidP="00947C2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26D38C2B">
              <w:rPr>
                <w:rFonts w:ascii="Arial" w:hAnsi="Arial" w:cs="Arial"/>
                <w:color w:val="FF0000"/>
                <w:sz w:val="18"/>
                <w:szCs w:val="18"/>
              </w:rPr>
              <w:t xml:space="preserve">Brand </w:t>
            </w:r>
            <w:r w:rsidR="315A7C20" w:rsidRPr="26D38C2B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344" w:type="dxa"/>
            <w:shd w:val="clear" w:color="auto" w:fill="auto"/>
          </w:tcPr>
          <w:p w14:paraId="5E02DCFC" w14:textId="4CF90AD3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</w:tcPr>
          <w:p w14:paraId="2EE4A69C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</w:tcPr>
          <w:p w14:paraId="14D87A34" w14:textId="09210E0F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889" w:type="dxa"/>
            <w:shd w:val="clear" w:color="auto" w:fill="auto"/>
          </w:tcPr>
          <w:p w14:paraId="4FD4D3F6" w14:textId="5424FAEA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218" w:type="dxa"/>
          </w:tcPr>
          <w:p w14:paraId="32D4719D" w14:textId="29BAB5F5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</w:tr>
      <w:tr w:rsidR="00947C2C" w:rsidRPr="00454A42" w14:paraId="6D2110C3" w14:textId="77777777" w:rsidTr="26D38C2B">
        <w:tc>
          <w:tcPr>
            <w:tcW w:w="1387" w:type="dxa"/>
            <w:shd w:val="clear" w:color="auto" w:fill="auto"/>
          </w:tcPr>
          <w:p w14:paraId="6BE7C72B" w14:textId="31CC7162" w:rsidR="00947C2C" w:rsidRPr="00012C81" w:rsidRDefault="00947C2C" w:rsidP="00947C2C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12C81">
              <w:rPr>
                <w:rFonts w:ascii="Arial" w:hAnsi="Arial" w:cs="Arial"/>
                <w:color w:val="FF0000"/>
                <w:sz w:val="18"/>
                <w:szCs w:val="18"/>
              </w:rPr>
              <w:t>Etc.</w:t>
            </w:r>
          </w:p>
        </w:tc>
        <w:tc>
          <w:tcPr>
            <w:tcW w:w="1344" w:type="dxa"/>
            <w:shd w:val="clear" w:color="auto" w:fill="auto"/>
          </w:tcPr>
          <w:p w14:paraId="35D09F27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443" w:type="dxa"/>
            <w:shd w:val="clear" w:color="auto" w:fill="auto"/>
          </w:tcPr>
          <w:p w14:paraId="1F766F9D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671" w:type="dxa"/>
            <w:shd w:val="clear" w:color="auto" w:fill="auto"/>
          </w:tcPr>
          <w:p w14:paraId="1DA4A8B6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889" w:type="dxa"/>
            <w:shd w:val="clear" w:color="auto" w:fill="auto"/>
          </w:tcPr>
          <w:p w14:paraId="50E91D51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  <w:tc>
          <w:tcPr>
            <w:tcW w:w="1218" w:type="dxa"/>
          </w:tcPr>
          <w:p w14:paraId="1A16860B" w14:textId="77777777" w:rsidR="00947C2C" w:rsidRPr="00454A42" w:rsidRDefault="00947C2C" w:rsidP="00947C2C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noProof/>
                <w:color w:val="101541"/>
                <w:sz w:val="18"/>
                <w:szCs w:val="18"/>
              </w:rPr>
            </w:pPr>
          </w:p>
        </w:tc>
      </w:tr>
    </w:tbl>
    <w:p w14:paraId="288CEE98" w14:textId="7AE32E66" w:rsidR="00A25CC1" w:rsidRPr="00454A42" w:rsidRDefault="00A25CC1" w:rsidP="00A25CC1">
      <w:pPr>
        <w:widowControl w:val="0"/>
        <w:autoSpaceDE w:val="0"/>
        <w:autoSpaceDN w:val="0"/>
        <w:adjustRightInd w:val="0"/>
        <w:rPr>
          <w:rFonts w:ascii="Arial" w:hAnsi="Arial" w:cs="Arial"/>
          <w:color w:val="101541"/>
        </w:rPr>
      </w:pPr>
    </w:p>
    <w:p w14:paraId="41AA0A78" w14:textId="07E718CD" w:rsidR="00477B3A" w:rsidRDefault="00477B3A" w:rsidP="00477B3A">
      <w:pPr>
        <w:rPr>
          <w:rFonts w:ascii="Arial" w:hAnsi="Arial" w:cs="Arial"/>
          <w:color w:val="101541"/>
        </w:rPr>
      </w:pPr>
      <w:r w:rsidRPr="26D38C2B">
        <w:rPr>
          <w:rFonts w:ascii="Arial" w:hAnsi="Arial" w:cs="Arial"/>
          <w:color w:val="101541"/>
          <w:highlight w:val="yellow"/>
        </w:rPr>
        <w:t>Nedan passa</w:t>
      </w:r>
      <w:r w:rsidR="00881DDB" w:rsidRPr="26D38C2B">
        <w:rPr>
          <w:rFonts w:ascii="Arial" w:hAnsi="Arial" w:cs="Arial"/>
          <w:color w:val="101541"/>
          <w:highlight w:val="yellow"/>
        </w:rPr>
        <w:t>r</w:t>
      </w:r>
      <w:r w:rsidRPr="26D38C2B">
        <w:rPr>
          <w:rFonts w:ascii="Arial" w:hAnsi="Arial" w:cs="Arial"/>
          <w:color w:val="101541"/>
          <w:highlight w:val="yellow"/>
        </w:rPr>
        <w:t xml:space="preserve"> </w:t>
      </w:r>
      <w:r w:rsidR="00881DDB" w:rsidRPr="26D38C2B">
        <w:rPr>
          <w:rFonts w:ascii="Arial" w:hAnsi="Arial" w:cs="Arial"/>
          <w:color w:val="101541"/>
          <w:highlight w:val="yellow"/>
        </w:rPr>
        <w:t>vid</w:t>
      </w:r>
      <w:r w:rsidRPr="26D38C2B">
        <w:rPr>
          <w:rFonts w:ascii="Arial" w:hAnsi="Arial" w:cs="Arial"/>
          <w:color w:val="101541"/>
          <w:highlight w:val="yellow"/>
        </w:rPr>
        <w:t xml:space="preserve"> komplexa kategorier med många olika typer av produkter eller tjänster som man har bättre koll på </w:t>
      </w:r>
      <w:r w:rsidR="08AFB083" w:rsidRPr="26D38C2B">
        <w:rPr>
          <w:rFonts w:ascii="Arial" w:hAnsi="Arial" w:cs="Arial"/>
          <w:color w:val="101541"/>
          <w:highlight w:val="yellow"/>
        </w:rPr>
        <w:t>ä</w:t>
      </w:r>
      <w:r w:rsidRPr="26D38C2B">
        <w:rPr>
          <w:rFonts w:ascii="Arial" w:hAnsi="Arial" w:cs="Arial"/>
          <w:color w:val="101541"/>
          <w:highlight w:val="yellow"/>
        </w:rPr>
        <w:t xml:space="preserve">n själva företaget, som till exempel försäkringar. </w:t>
      </w:r>
      <w:r w:rsidR="00A073D2" w:rsidRPr="26D38C2B">
        <w:rPr>
          <w:rFonts w:ascii="Arial" w:hAnsi="Arial" w:cs="Arial"/>
          <w:color w:val="101541"/>
          <w:highlight w:val="yellow"/>
        </w:rPr>
        <w:t>OBS</w:t>
      </w:r>
      <w:r w:rsidRPr="26D38C2B">
        <w:rPr>
          <w:rFonts w:ascii="Arial" w:hAnsi="Arial" w:cs="Arial"/>
          <w:color w:val="101541"/>
          <w:highlight w:val="yellow"/>
        </w:rPr>
        <w:t xml:space="preserve"> krånglig att hantera i analysfa</w:t>
      </w:r>
      <w:r w:rsidR="00081BE0" w:rsidRPr="26D38C2B">
        <w:rPr>
          <w:rFonts w:ascii="Arial" w:hAnsi="Arial" w:cs="Arial"/>
          <w:color w:val="101541"/>
          <w:highlight w:val="yellow"/>
        </w:rPr>
        <w:t>s:</w:t>
      </w:r>
    </w:p>
    <w:p w14:paraId="378D6FCE" w14:textId="77777777" w:rsidR="00E86597" w:rsidRPr="00454A42" w:rsidRDefault="00E86597" w:rsidP="00477B3A">
      <w:pPr>
        <w:rPr>
          <w:rFonts w:ascii="Arial" w:hAnsi="Arial" w:cs="Arial"/>
          <w:color w:val="101541"/>
        </w:rPr>
      </w:pPr>
    </w:p>
    <w:p w14:paraId="336081D9" w14:textId="0B934503" w:rsidR="00477B3A" w:rsidRPr="00454A42" w:rsidRDefault="00784B00" w:rsidP="00477B3A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477B3A" w:rsidRPr="00454A42">
        <w:rPr>
          <w:rFonts w:ascii="Arial" w:hAnsi="Arial" w:cs="Arial"/>
          <w:b/>
          <w:color w:val="101541"/>
        </w:rPr>
        <w:t>Vilka typer av försäkringar har du idag hos följande försäkringsbolag?</w:t>
      </w:r>
    </w:p>
    <w:p w14:paraId="18623D06" w14:textId="77777777" w:rsidR="00477B3A" w:rsidRPr="00A9716D" w:rsidRDefault="00477B3A" w:rsidP="00477B3A">
      <w:pPr>
        <w:rPr>
          <w:rFonts w:ascii="Arial" w:hAnsi="Arial" w:cs="Arial"/>
          <w:color w:val="FF0000"/>
          <w:lang w:val="en-US"/>
        </w:rPr>
      </w:pPr>
      <w:r w:rsidRPr="00A9716D">
        <w:rPr>
          <w:rFonts w:ascii="Arial" w:hAnsi="Arial" w:cs="Arial"/>
          <w:color w:val="FF0000"/>
          <w:lang w:val="en-US"/>
        </w:rPr>
        <w:t>Randomise rows. Single choice per row.</w:t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6"/>
        <w:gridCol w:w="934"/>
        <w:gridCol w:w="778"/>
        <w:gridCol w:w="933"/>
        <w:gridCol w:w="1018"/>
        <w:gridCol w:w="2042"/>
        <w:gridCol w:w="1501"/>
      </w:tblGrid>
      <w:tr w:rsidR="00477B3A" w:rsidRPr="00454A42" w14:paraId="0C5BF839" w14:textId="77777777" w:rsidTr="00843804">
        <w:trPr>
          <w:trHeight w:val="44"/>
        </w:trPr>
        <w:tc>
          <w:tcPr>
            <w:tcW w:w="1866" w:type="dxa"/>
            <w:vAlign w:val="center"/>
          </w:tcPr>
          <w:p w14:paraId="0BCBC4D5" w14:textId="77777777" w:rsidR="00477B3A" w:rsidRPr="00454A42" w:rsidRDefault="00477B3A" w:rsidP="00843804">
            <w:pPr>
              <w:rPr>
                <w:rFonts w:ascii="Arial" w:hAnsi="Arial" w:cs="Arial"/>
                <w:bCs/>
                <w:color w:val="101541"/>
                <w:sz w:val="18"/>
                <w:szCs w:val="18"/>
                <w:lang w:val="en-US"/>
              </w:rPr>
            </w:pPr>
            <w:r w:rsidRPr="00454A42">
              <w:rPr>
                <w:rFonts w:ascii="Arial" w:hAnsi="Arial" w:cs="Arial"/>
                <w:bCs/>
                <w:color w:val="101541"/>
                <w:sz w:val="18"/>
                <w:szCs w:val="18"/>
                <w:lang w:val="en-US"/>
              </w:rPr>
              <w:t> </w:t>
            </w:r>
          </w:p>
        </w:tc>
        <w:tc>
          <w:tcPr>
            <w:tcW w:w="934" w:type="dxa"/>
            <w:vAlign w:val="center"/>
          </w:tcPr>
          <w:p w14:paraId="234AD4F4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 xml:space="preserve">If </w:t>
            </w:r>
          </w:p>
        </w:tc>
        <w:tc>
          <w:tcPr>
            <w:tcW w:w="778" w:type="dxa"/>
            <w:vAlign w:val="center"/>
          </w:tcPr>
          <w:p w14:paraId="08D8699D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 xml:space="preserve">Trygg Hansa </w:t>
            </w:r>
          </w:p>
        </w:tc>
        <w:tc>
          <w:tcPr>
            <w:tcW w:w="933" w:type="dxa"/>
            <w:vAlign w:val="center"/>
          </w:tcPr>
          <w:p w14:paraId="71585EC2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 xml:space="preserve">Folksam </w:t>
            </w:r>
          </w:p>
        </w:tc>
        <w:tc>
          <w:tcPr>
            <w:tcW w:w="1018" w:type="dxa"/>
            <w:vAlign w:val="center"/>
          </w:tcPr>
          <w:p w14:paraId="6638378E" w14:textId="77777777" w:rsidR="00477B3A" w:rsidRPr="00454A42" w:rsidRDefault="00477B3A" w:rsidP="00843804">
            <w:pPr>
              <w:rPr>
                <w:rFonts w:ascii="Arial" w:hAnsi="Arial" w:cs="Arial"/>
                <w:bCs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bCs/>
                <w:color w:val="101541"/>
                <w:sz w:val="18"/>
                <w:szCs w:val="18"/>
              </w:rPr>
              <w:t> Annat bolag</w:t>
            </w:r>
          </w:p>
        </w:tc>
        <w:tc>
          <w:tcPr>
            <w:tcW w:w="2042" w:type="dxa"/>
            <w:vAlign w:val="center"/>
          </w:tcPr>
          <w:p w14:paraId="15B81ED3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Har, men vet ej</w:t>
            </w:r>
          </w:p>
          <w:p w14:paraId="53834F21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vilket bolag</w:t>
            </w:r>
          </w:p>
        </w:tc>
        <w:tc>
          <w:tcPr>
            <w:tcW w:w="1501" w:type="dxa"/>
            <w:vAlign w:val="center"/>
          </w:tcPr>
          <w:p w14:paraId="6F7F93F4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 xml:space="preserve">Har ej </w:t>
            </w:r>
          </w:p>
        </w:tc>
      </w:tr>
      <w:tr w:rsidR="00477B3A" w:rsidRPr="00454A42" w14:paraId="1B0F8F7B" w14:textId="77777777" w:rsidTr="00843804">
        <w:trPr>
          <w:trHeight w:val="37"/>
        </w:trPr>
        <w:tc>
          <w:tcPr>
            <w:tcW w:w="1866" w:type="dxa"/>
            <w:vAlign w:val="center"/>
          </w:tcPr>
          <w:p w14:paraId="3F4E4A7F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Hem-/villaförsäkring</w:t>
            </w:r>
          </w:p>
        </w:tc>
        <w:tc>
          <w:tcPr>
            <w:tcW w:w="934" w:type="dxa"/>
          </w:tcPr>
          <w:p w14:paraId="398CAEEC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78" w:type="dxa"/>
          </w:tcPr>
          <w:p w14:paraId="651F63D5" w14:textId="7877FA4F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33" w:type="dxa"/>
          </w:tcPr>
          <w:p w14:paraId="0045C2E4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018" w:type="dxa"/>
          </w:tcPr>
          <w:p w14:paraId="0F525682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042" w:type="dxa"/>
          </w:tcPr>
          <w:p w14:paraId="64CD7D1C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01" w:type="dxa"/>
          </w:tcPr>
          <w:p w14:paraId="3A45991C" w14:textId="2DCAA143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477B3A" w:rsidRPr="00454A42" w14:paraId="295EB0DF" w14:textId="77777777" w:rsidTr="00843804">
        <w:trPr>
          <w:trHeight w:val="37"/>
        </w:trPr>
        <w:tc>
          <w:tcPr>
            <w:tcW w:w="1866" w:type="dxa"/>
            <w:vAlign w:val="center"/>
          </w:tcPr>
          <w:p w14:paraId="3F002006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Bil-/båt-/motorcykel-försäkring</w:t>
            </w:r>
          </w:p>
        </w:tc>
        <w:tc>
          <w:tcPr>
            <w:tcW w:w="934" w:type="dxa"/>
          </w:tcPr>
          <w:p w14:paraId="02D964D1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78" w:type="dxa"/>
          </w:tcPr>
          <w:p w14:paraId="68FD6936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33" w:type="dxa"/>
          </w:tcPr>
          <w:p w14:paraId="5CBA1ACE" w14:textId="519944DB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018" w:type="dxa"/>
          </w:tcPr>
          <w:p w14:paraId="6AA327AD" w14:textId="7FF36444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042" w:type="dxa"/>
          </w:tcPr>
          <w:p w14:paraId="103605B2" w14:textId="375A7552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01" w:type="dxa"/>
          </w:tcPr>
          <w:p w14:paraId="03853C15" w14:textId="2453A4EE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477B3A" w:rsidRPr="00454A42" w14:paraId="6A3B50A9" w14:textId="77777777" w:rsidTr="00843804">
        <w:trPr>
          <w:trHeight w:val="66"/>
        </w:trPr>
        <w:tc>
          <w:tcPr>
            <w:tcW w:w="1866" w:type="dxa"/>
            <w:vAlign w:val="center"/>
          </w:tcPr>
          <w:p w14:paraId="30B41A2D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Fritidshusförsäkring</w:t>
            </w:r>
          </w:p>
        </w:tc>
        <w:tc>
          <w:tcPr>
            <w:tcW w:w="934" w:type="dxa"/>
          </w:tcPr>
          <w:p w14:paraId="085D0EE9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78" w:type="dxa"/>
          </w:tcPr>
          <w:p w14:paraId="7511BCF5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33" w:type="dxa"/>
          </w:tcPr>
          <w:p w14:paraId="448B0BAC" w14:textId="37EB05A5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018" w:type="dxa"/>
          </w:tcPr>
          <w:p w14:paraId="254BAB50" w14:textId="4E4453D9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042" w:type="dxa"/>
          </w:tcPr>
          <w:p w14:paraId="62F7F021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01" w:type="dxa"/>
          </w:tcPr>
          <w:p w14:paraId="5CC41A8C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477B3A" w:rsidRPr="00454A42" w14:paraId="23E75951" w14:textId="77777777" w:rsidTr="00843804">
        <w:trPr>
          <w:trHeight w:val="37"/>
        </w:trPr>
        <w:tc>
          <w:tcPr>
            <w:tcW w:w="1866" w:type="dxa"/>
            <w:vAlign w:val="center"/>
          </w:tcPr>
          <w:p w14:paraId="00926181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Olycksfall-/livförsäkring</w:t>
            </w:r>
          </w:p>
        </w:tc>
        <w:tc>
          <w:tcPr>
            <w:tcW w:w="934" w:type="dxa"/>
          </w:tcPr>
          <w:p w14:paraId="0AB339E1" w14:textId="2E517B8F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78" w:type="dxa"/>
          </w:tcPr>
          <w:p w14:paraId="18C02011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33" w:type="dxa"/>
          </w:tcPr>
          <w:p w14:paraId="1D9AFB6A" w14:textId="06FDDA9E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018" w:type="dxa"/>
          </w:tcPr>
          <w:p w14:paraId="5DABDB6C" w14:textId="53B8A5AE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042" w:type="dxa"/>
          </w:tcPr>
          <w:p w14:paraId="250DB27D" w14:textId="6DB8EC95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01" w:type="dxa"/>
          </w:tcPr>
          <w:p w14:paraId="198524F4" w14:textId="6A59114E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477B3A" w:rsidRPr="00454A42" w14:paraId="478ADEB4" w14:textId="77777777" w:rsidTr="00843804">
        <w:trPr>
          <w:trHeight w:val="37"/>
        </w:trPr>
        <w:tc>
          <w:tcPr>
            <w:tcW w:w="1866" w:type="dxa"/>
            <w:vAlign w:val="center"/>
          </w:tcPr>
          <w:p w14:paraId="7D5A467F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Barnförsäkring</w:t>
            </w:r>
          </w:p>
        </w:tc>
        <w:tc>
          <w:tcPr>
            <w:tcW w:w="934" w:type="dxa"/>
          </w:tcPr>
          <w:p w14:paraId="0B4F80AF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78" w:type="dxa"/>
          </w:tcPr>
          <w:p w14:paraId="04086782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33" w:type="dxa"/>
          </w:tcPr>
          <w:p w14:paraId="5177A6F7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018" w:type="dxa"/>
          </w:tcPr>
          <w:p w14:paraId="764D292B" w14:textId="75F9BCDE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042" w:type="dxa"/>
          </w:tcPr>
          <w:p w14:paraId="093155DA" w14:textId="08CF8132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01" w:type="dxa"/>
          </w:tcPr>
          <w:p w14:paraId="44B75028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  <w:tr w:rsidR="00477B3A" w:rsidRPr="00454A42" w14:paraId="23AE4454" w14:textId="77777777" w:rsidTr="00843804">
        <w:trPr>
          <w:trHeight w:val="37"/>
        </w:trPr>
        <w:tc>
          <w:tcPr>
            <w:tcW w:w="1866" w:type="dxa"/>
            <w:vAlign w:val="center"/>
          </w:tcPr>
          <w:p w14:paraId="358E86DE" w14:textId="77777777" w:rsidR="00477B3A" w:rsidRPr="00454A42" w:rsidRDefault="00477B3A" w:rsidP="00843804">
            <w:pPr>
              <w:rPr>
                <w:rFonts w:ascii="Arial" w:hAnsi="Arial" w:cs="Arial"/>
                <w:color w:val="101541"/>
                <w:sz w:val="18"/>
                <w:szCs w:val="18"/>
              </w:rPr>
            </w:pPr>
            <w:r w:rsidRPr="00454A42">
              <w:rPr>
                <w:rFonts w:ascii="Arial" w:hAnsi="Arial" w:cs="Arial"/>
                <w:color w:val="101541"/>
                <w:sz w:val="18"/>
                <w:szCs w:val="18"/>
              </w:rPr>
              <w:t>Övrig försäkring</w:t>
            </w:r>
          </w:p>
        </w:tc>
        <w:tc>
          <w:tcPr>
            <w:tcW w:w="934" w:type="dxa"/>
          </w:tcPr>
          <w:p w14:paraId="37D8C692" w14:textId="1B9C07E6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778" w:type="dxa"/>
          </w:tcPr>
          <w:p w14:paraId="1246934D" w14:textId="4BE7C6E4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933" w:type="dxa"/>
          </w:tcPr>
          <w:p w14:paraId="388DB6A8" w14:textId="15C5E57C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018" w:type="dxa"/>
          </w:tcPr>
          <w:p w14:paraId="2FA52206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2042" w:type="dxa"/>
          </w:tcPr>
          <w:p w14:paraId="6D171598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  <w:tc>
          <w:tcPr>
            <w:tcW w:w="1501" w:type="dxa"/>
          </w:tcPr>
          <w:p w14:paraId="29A46B1F" w14:textId="77777777" w:rsidR="00477B3A" w:rsidRPr="00454A42" w:rsidRDefault="00477B3A" w:rsidP="00A7775B">
            <w:pPr>
              <w:numPr>
                <w:ilvl w:val="0"/>
                <w:numId w:val="1"/>
              </w:numPr>
              <w:rPr>
                <w:rFonts w:ascii="Arial" w:hAnsi="Arial" w:cs="Arial"/>
                <w:color w:val="101541"/>
                <w:sz w:val="18"/>
                <w:szCs w:val="18"/>
              </w:rPr>
            </w:pPr>
          </w:p>
        </w:tc>
      </w:tr>
    </w:tbl>
    <w:p w14:paraId="6F80099A" w14:textId="6401728D" w:rsidR="00A25CC1" w:rsidRPr="00454A42" w:rsidRDefault="00A25CC1" w:rsidP="00A25CC1">
      <w:pPr>
        <w:widowControl w:val="0"/>
        <w:autoSpaceDE w:val="0"/>
        <w:autoSpaceDN w:val="0"/>
        <w:adjustRightInd w:val="0"/>
        <w:rPr>
          <w:rFonts w:ascii="Arial" w:hAnsi="Arial" w:cs="Arial"/>
          <w:color w:val="101541"/>
        </w:rPr>
      </w:pPr>
    </w:p>
    <w:p w14:paraId="1DFD56E7" w14:textId="042A517D" w:rsidR="00716D64" w:rsidRPr="00454A42" w:rsidRDefault="005206D8" w:rsidP="00716D64">
      <w:pPr>
        <w:rPr>
          <w:rFonts w:ascii="Arial" w:hAnsi="Arial" w:cs="Arial"/>
          <w:noProof/>
          <w:color w:val="101541"/>
        </w:rPr>
      </w:pPr>
      <w:r>
        <w:rPr>
          <w:rFonts w:ascii="Arial" w:hAnsi="Arial" w:cs="Arial"/>
          <w:noProof/>
          <w:color w:val="101541"/>
          <w:highlight w:val="yellow"/>
        </w:rPr>
        <w:t>E</w:t>
      </w:r>
      <w:r w:rsidR="00A048F5" w:rsidRPr="006A0DBE">
        <w:rPr>
          <w:rFonts w:ascii="Arial" w:hAnsi="Arial" w:cs="Arial"/>
          <w:noProof/>
          <w:color w:val="101541"/>
          <w:highlight w:val="yellow"/>
        </w:rPr>
        <w:t>gen fråga om betalning kan behövas om det finns både</w:t>
      </w:r>
      <w:r w:rsidR="00A048F5" w:rsidRPr="005206D8">
        <w:rPr>
          <w:rFonts w:ascii="Arial" w:hAnsi="Arial" w:cs="Arial"/>
          <w:noProof/>
          <w:color w:val="101541"/>
          <w:highlight w:val="yellow"/>
        </w:rPr>
        <w:t xml:space="preserve"> gratis och betaltjänster</w:t>
      </w:r>
      <w:r w:rsidR="006A0DBE" w:rsidRPr="005206D8">
        <w:rPr>
          <w:rFonts w:ascii="Arial" w:hAnsi="Arial" w:cs="Arial"/>
          <w:noProof/>
          <w:color w:val="101541"/>
          <w:highlight w:val="yellow"/>
        </w:rPr>
        <w:t xml:space="preserve"> i kategorin</w:t>
      </w:r>
      <w:r w:rsidRPr="005206D8">
        <w:rPr>
          <w:rFonts w:ascii="Arial" w:hAnsi="Arial" w:cs="Arial"/>
          <w:noProof/>
          <w:color w:val="101541"/>
          <w:highlight w:val="yellow"/>
        </w:rPr>
        <w:t>:</w:t>
      </w:r>
      <w:r w:rsidR="006A0DBE">
        <w:rPr>
          <w:rFonts w:ascii="Arial" w:hAnsi="Arial" w:cs="Arial"/>
          <w:noProof/>
          <w:color w:val="101541"/>
        </w:rPr>
        <w:br/>
      </w:r>
    </w:p>
    <w:p w14:paraId="1AFB9C6F" w14:textId="5C9642F3" w:rsidR="00716D64" w:rsidRPr="00454A42" w:rsidRDefault="00784B00" w:rsidP="00716D64">
      <w:pPr>
        <w:rPr>
          <w:rFonts w:ascii="Arial" w:hAnsi="Arial" w:cs="Arial"/>
          <w:b/>
          <w:noProof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716D64" w:rsidRPr="00454A42">
        <w:rPr>
          <w:rFonts w:ascii="Arial" w:hAnsi="Arial" w:cs="Arial"/>
          <w:b/>
          <w:noProof/>
          <w:color w:val="101541"/>
        </w:rPr>
        <w:t xml:space="preserve">Vilka av följande </w:t>
      </w:r>
      <w:r w:rsidR="005C45F9" w:rsidRPr="00454A42">
        <w:rPr>
          <w:rFonts w:ascii="Arial" w:hAnsi="Arial" w:cs="Arial"/>
          <w:b/>
          <w:noProof/>
          <w:color w:val="101541"/>
        </w:rPr>
        <w:t>[kategori X]</w:t>
      </w:r>
      <w:r w:rsidR="00716D64" w:rsidRPr="00454A42">
        <w:rPr>
          <w:rFonts w:ascii="Arial" w:hAnsi="Arial" w:cs="Arial"/>
          <w:b/>
          <w:noProof/>
          <w:color w:val="101541"/>
        </w:rPr>
        <w:t xml:space="preserve"> </w:t>
      </w:r>
      <w:r w:rsidR="00716D64" w:rsidRPr="00454A42">
        <w:rPr>
          <w:rFonts w:ascii="Arial" w:hAnsi="Arial" w:cs="Arial"/>
          <w:b/>
          <w:noProof/>
          <w:color w:val="101541"/>
          <w:u w:val="single"/>
        </w:rPr>
        <w:t>betalar</w:t>
      </w:r>
      <w:r w:rsidR="00716D64" w:rsidRPr="00454A42">
        <w:rPr>
          <w:rFonts w:ascii="Arial" w:hAnsi="Arial" w:cs="Arial"/>
          <w:b/>
          <w:noProof/>
          <w:color w:val="101541"/>
        </w:rPr>
        <w:t xml:space="preserve"> ditt hushåll för?</w:t>
      </w:r>
    </w:p>
    <w:p w14:paraId="41AD10DC" w14:textId="3FF42BCC" w:rsidR="00041160" w:rsidRPr="00A80E87" w:rsidRDefault="00014EE7" w:rsidP="0024582D">
      <w:pPr>
        <w:rPr>
          <w:rFonts w:ascii="Arial" w:hAnsi="Arial" w:cs="Arial"/>
          <w:b/>
          <w:color w:val="FF0000"/>
          <w:lang w:val="en-US"/>
        </w:rPr>
      </w:pPr>
      <w:r w:rsidRPr="00A80E87">
        <w:rPr>
          <w:rFonts w:ascii="Arial" w:eastAsia="Calibri" w:hAnsi="Arial" w:cs="Arial"/>
          <w:noProof/>
          <w:color w:val="FF0000"/>
          <w:lang w:val="en-US"/>
        </w:rPr>
        <w:t>Randomise order</w:t>
      </w:r>
      <w:r w:rsidR="00F41E2D">
        <w:rPr>
          <w:rFonts w:ascii="Arial" w:eastAsia="Calibri" w:hAnsi="Arial" w:cs="Arial"/>
          <w:noProof/>
          <w:color w:val="FF0000"/>
          <w:lang w:val="en-US"/>
        </w:rPr>
        <w:t>,</w:t>
      </w:r>
      <w:r w:rsidR="001F7300" w:rsidRPr="00A80E87">
        <w:rPr>
          <w:rFonts w:ascii="Arial" w:eastAsia="Calibri" w:hAnsi="Arial" w:cs="Arial"/>
          <w:noProof/>
          <w:color w:val="FF0000"/>
          <w:lang w:val="en-US"/>
        </w:rPr>
        <w:t xml:space="preserve"> apart from </w:t>
      </w:r>
      <w:r w:rsidR="00A80E87" w:rsidRPr="00A80E87">
        <w:rPr>
          <w:rFonts w:ascii="Arial" w:eastAsia="Calibri" w:hAnsi="Arial" w:cs="Arial"/>
          <w:noProof/>
          <w:color w:val="FF0000"/>
          <w:lang w:val="en-US"/>
        </w:rPr>
        <w:t>last two rows</w:t>
      </w:r>
      <w:r w:rsidR="00041160" w:rsidRPr="00A80E87">
        <w:rPr>
          <w:rFonts w:ascii="Arial" w:eastAsia="Calibri" w:hAnsi="Arial" w:cs="Arial"/>
          <w:noProof/>
          <w:color w:val="FF0000"/>
          <w:lang w:val="en-US"/>
        </w:rPr>
        <w:t xml:space="preserve">. Multiple choice. </w:t>
      </w:r>
    </w:p>
    <w:p w14:paraId="276CAD27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TV-kanalen TV4</w:t>
      </w:r>
    </w:p>
    <w:p w14:paraId="0F3B73DC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TV-kanalen SVT1</w:t>
      </w:r>
    </w:p>
    <w:p w14:paraId="76D8655B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TV-kanalen TV3/Kanal 5</w:t>
      </w:r>
    </w:p>
    <w:p w14:paraId="66B55B3A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TV4 Play</w:t>
      </w:r>
    </w:p>
    <w:p w14:paraId="5679B3FC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SVT Play</w:t>
      </w:r>
    </w:p>
    <w:p w14:paraId="15FAA450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TV3 Play</w:t>
      </w:r>
    </w:p>
    <w:p w14:paraId="4B7E5BC4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C More</w:t>
      </w:r>
    </w:p>
    <w:p w14:paraId="49934BB7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Netflix</w:t>
      </w:r>
    </w:p>
    <w:p w14:paraId="32CC7955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Viaplay</w:t>
      </w:r>
    </w:p>
    <w:p w14:paraId="69578127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YouTube</w:t>
      </w:r>
    </w:p>
    <w:p w14:paraId="5D0295C0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Swefilmer</w:t>
      </w:r>
    </w:p>
    <w:p w14:paraId="4737C5C2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Aftonbladet TV</w:t>
      </w:r>
    </w:p>
    <w:p w14:paraId="41AA899B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Ingen av dessa</w:t>
      </w:r>
    </w:p>
    <w:p w14:paraId="466DC8E3" w14:textId="77777777" w:rsidR="00716D64" w:rsidRPr="00454A42" w:rsidRDefault="00716D64" w:rsidP="00A7775B">
      <w:pPr>
        <w:numPr>
          <w:ilvl w:val="0"/>
          <w:numId w:val="13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Vet ej</w:t>
      </w:r>
    </w:p>
    <w:p w14:paraId="7CC09489" w14:textId="26948761" w:rsidR="00644F21" w:rsidRPr="00454A42" w:rsidRDefault="00644F21" w:rsidP="00644F21">
      <w:pPr>
        <w:tabs>
          <w:tab w:val="left" w:pos="1909"/>
        </w:tabs>
        <w:rPr>
          <w:rFonts w:ascii="Arial" w:hAnsi="Arial" w:cs="Arial"/>
          <w:b/>
          <w:color w:val="101541"/>
        </w:rPr>
      </w:pPr>
    </w:p>
    <w:p w14:paraId="030F5771" w14:textId="2B1A6D41" w:rsidR="00E31DE5" w:rsidRPr="00454A42" w:rsidRDefault="00E31DE5" w:rsidP="00A25CC1">
      <w:pPr>
        <w:rPr>
          <w:rFonts w:ascii="Arial" w:hAnsi="Arial" w:cs="Arial"/>
          <w:noProof/>
          <w:color w:val="101541"/>
          <w:highlight w:val="yellow"/>
        </w:rPr>
      </w:pPr>
    </w:p>
    <w:p w14:paraId="7E9A2D57" w14:textId="3DE76C3A" w:rsidR="00E31DE5" w:rsidRPr="00631601" w:rsidRDefault="00697E1C" w:rsidP="00E31DE5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Part </w:t>
      </w:r>
      <w:r w:rsidR="00C04A11" w:rsidRPr="00631601">
        <w:rPr>
          <w:rFonts w:ascii="Arial" w:hAnsi="Arial" w:cs="Arial"/>
          <w:color w:val="AFABAB"/>
          <w:sz w:val="36"/>
          <w:szCs w:val="36"/>
          <w:lang w:val="en-US"/>
        </w:rPr>
        <w:t>E</w:t>
      </w:r>
      <w:r w:rsidR="00E31DE5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. </w:t>
      </w:r>
      <w:r w:rsidR="00E76350" w:rsidRPr="00631601">
        <w:rPr>
          <w:rFonts w:ascii="Arial" w:hAnsi="Arial" w:cs="Arial"/>
          <w:color w:val="AFABAB"/>
          <w:sz w:val="36"/>
          <w:szCs w:val="36"/>
          <w:lang w:val="en-US"/>
        </w:rPr>
        <w:t>Size of market</w:t>
      </w:r>
    </w:p>
    <w:p w14:paraId="7BCA51A6" w14:textId="2FDE285D" w:rsidR="00E31DE5" w:rsidRPr="00E76350" w:rsidRDefault="00E31DE5" w:rsidP="00A25CC1">
      <w:pPr>
        <w:rPr>
          <w:rFonts w:ascii="Arial" w:hAnsi="Arial" w:cs="Arial"/>
          <w:noProof/>
          <w:color w:val="101541"/>
          <w:highlight w:val="yellow"/>
          <w:lang w:val="en-US"/>
        </w:rPr>
      </w:pPr>
    </w:p>
    <w:p w14:paraId="1BAB4591" w14:textId="3BF5E7CE" w:rsidR="00A25CC1" w:rsidRDefault="00D37790" w:rsidP="00A25CC1">
      <w:pPr>
        <w:rPr>
          <w:rFonts w:ascii="Arial" w:hAnsi="Arial" w:cs="Arial"/>
          <w:b/>
          <w:color w:val="101541"/>
        </w:rPr>
      </w:pPr>
      <w:r w:rsidRPr="00454A42">
        <w:rPr>
          <w:rFonts w:ascii="Arial" w:hAnsi="Arial" w:cs="Arial"/>
          <w:noProof/>
          <w:color w:val="101541"/>
          <w:highlight w:val="yellow"/>
        </w:rPr>
        <w:t xml:space="preserve">Nedan frågor behövs för att </w:t>
      </w:r>
      <w:r w:rsidRPr="00347495">
        <w:rPr>
          <w:rFonts w:ascii="Arial" w:hAnsi="Arial" w:cs="Arial"/>
          <w:noProof/>
          <w:color w:val="101541"/>
          <w:highlight w:val="yellow"/>
        </w:rPr>
        <w:t>uppskatta värdet på marknaden,</w:t>
      </w:r>
      <w:r w:rsidRPr="00454A42">
        <w:rPr>
          <w:rFonts w:ascii="Arial" w:hAnsi="Arial" w:cs="Arial"/>
          <w:noProof/>
          <w:color w:val="101541"/>
          <w:highlight w:val="yellow"/>
        </w:rPr>
        <w:t xml:space="preserve"> om kunden själv inte har andra siffror.</w:t>
      </w:r>
      <w:r w:rsidR="00A25CC1" w:rsidRPr="00454A42">
        <w:rPr>
          <w:rFonts w:ascii="Arial" w:hAnsi="Arial" w:cs="Arial"/>
          <w:b/>
          <w:color w:val="101541"/>
        </w:rPr>
        <w:t xml:space="preserve"> </w:t>
      </w:r>
    </w:p>
    <w:p w14:paraId="2DD44D14" w14:textId="77777777" w:rsidR="00AE46CB" w:rsidRPr="00454A42" w:rsidRDefault="00AE46CB" w:rsidP="00A25CC1">
      <w:pPr>
        <w:rPr>
          <w:rFonts w:ascii="Arial" w:hAnsi="Arial" w:cs="Arial"/>
          <w:b/>
          <w:color w:val="101541"/>
        </w:rPr>
      </w:pPr>
    </w:p>
    <w:p w14:paraId="149893AF" w14:textId="69C8EF6E" w:rsidR="00A25CC1" w:rsidRPr="00454A42" w:rsidRDefault="00784B00" w:rsidP="00A25CC1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A25CC1" w:rsidRPr="00454A42">
        <w:rPr>
          <w:rFonts w:ascii="Arial" w:hAnsi="Arial" w:cs="Arial"/>
          <w:b/>
          <w:color w:val="101541"/>
        </w:rPr>
        <w:t>Hur ofta köper du mat, antingen för att äta på plats eller ta med, på följande typer av snabbmatsrestauranger?</w:t>
      </w:r>
    </w:p>
    <w:p w14:paraId="3C666968" w14:textId="700E6268" w:rsidR="00A25CC1" w:rsidRPr="00A9716D" w:rsidRDefault="00A25CC1" w:rsidP="00A25CC1">
      <w:pPr>
        <w:rPr>
          <w:rFonts w:ascii="Arial" w:hAnsi="Arial" w:cs="Arial"/>
          <w:color w:val="FF0000"/>
          <w:lang w:val="en-US"/>
        </w:rPr>
      </w:pPr>
      <w:r w:rsidRPr="26D38C2B">
        <w:rPr>
          <w:rFonts w:ascii="Arial" w:hAnsi="Arial" w:cs="Arial"/>
          <w:color w:val="FF0000"/>
          <w:lang w:val="en-US"/>
        </w:rPr>
        <w:t>Insert the list with “</w:t>
      </w:r>
      <w:r w:rsidR="5D203AF2" w:rsidRPr="26D38C2B">
        <w:rPr>
          <w:rFonts w:ascii="Arial" w:hAnsi="Arial" w:cs="Arial"/>
          <w:color w:val="FF0000"/>
          <w:lang w:val="en-US"/>
        </w:rPr>
        <w:t>Types of restaurants”</w:t>
      </w:r>
      <w:r w:rsidRPr="26D38C2B">
        <w:rPr>
          <w:rFonts w:ascii="Arial" w:hAnsi="Arial" w:cs="Arial"/>
          <w:color w:val="FF0000"/>
          <w:lang w:val="en-US"/>
        </w:rPr>
        <w:t>. Single choice per row. R</w:t>
      </w:r>
      <w:r w:rsidR="00FF7BE6" w:rsidRPr="26D38C2B">
        <w:rPr>
          <w:rFonts w:ascii="Arial" w:hAnsi="Arial" w:cs="Arial"/>
          <w:color w:val="FF0000"/>
          <w:lang w:val="en-US"/>
        </w:rPr>
        <w:t>andomise</w:t>
      </w:r>
      <w:r w:rsidRPr="26D38C2B">
        <w:rPr>
          <w:rFonts w:ascii="Arial" w:hAnsi="Arial" w:cs="Arial"/>
          <w:color w:val="FF0000"/>
          <w:lang w:val="en-US"/>
        </w:rPr>
        <w:t xml:space="preserve"> rows</w:t>
      </w:r>
      <w:r w:rsidR="00D20878" w:rsidRPr="26D38C2B">
        <w:rPr>
          <w:rFonts w:ascii="Arial" w:hAnsi="Arial" w:cs="Arial"/>
          <w:color w:val="FF0000"/>
          <w:lang w:val="en-US"/>
        </w:rPr>
        <w:t>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2"/>
        <w:gridCol w:w="728"/>
        <w:gridCol w:w="729"/>
        <w:gridCol w:w="728"/>
        <w:gridCol w:w="729"/>
        <w:gridCol w:w="728"/>
        <w:gridCol w:w="729"/>
        <w:gridCol w:w="728"/>
        <w:gridCol w:w="729"/>
        <w:gridCol w:w="728"/>
        <w:gridCol w:w="729"/>
      </w:tblGrid>
      <w:tr w:rsidR="00454A42" w:rsidRPr="00D20878" w14:paraId="7B9144CE" w14:textId="77777777" w:rsidTr="00D20878">
        <w:trPr>
          <w:trHeight w:val="542"/>
        </w:trPr>
        <w:tc>
          <w:tcPr>
            <w:tcW w:w="1782" w:type="dxa"/>
            <w:shd w:val="clear" w:color="auto" w:fill="auto"/>
          </w:tcPr>
          <w:p w14:paraId="3FE68389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MEDELVÄRDE FÖR KODNING AV TOTAL SPENDING</w:t>
            </w:r>
          </w:p>
        </w:tc>
        <w:tc>
          <w:tcPr>
            <w:tcW w:w="728" w:type="dxa"/>
            <w:shd w:val="clear" w:color="auto" w:fill="auto"/>
          </w:tcPr>
          <w:p w14:paraId="095106EC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365</w:t>
            </w:r>
          </w:p>
        </w:tc>
        <w:tc>
          <w:tcPr>
            <w:tcW w:w="729" w:type="dxa"/>
            <w:shd w:val="clear" w:color="auto" w:fill="auto"/>
          </w:tcPr>
          <w:p w14:paraId="048351A5" w14:textId="77777777" w:rsidR="00A25CC1" w:rsidRPr="00D20878" w:rsidRDefault="00A25CC1" w:rsidP="00843804">
            <w:pPr>
              <w:tabs>
                <w:tab w:val="left" w:pos="709"/>
              </w:tabs>
              <w:ind w:right="234"/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156</w:t>
            </w:r>
          </w:p>
        </w:tc>
        <w:tc>
          <w:tcPr>
            <w:tcW w:w="728" w:type="dxa"/>
            <w:shd w:val="clear" w:color="auto" w:fill="auto"/>
          </w:tcPr>
          <w:p w14:paraId="3CDFEC7A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52</w:t>
            </w:r>
          </w:p>
        </w:tc>
        <w:tc>
          <w:tcPr>
            <w:tcW w:w="729" w:type="dxa"/>
            <w:shd w:val="clear" w:color="auto" w:fill="auto"/>
          </w:tcPr>
          <w:p w14:paraId="757FCD5F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26</w:t>
            </w:r>
          </w:p>
        </w:tc>
        <w:tc>
          <w:tcPr>
            <w:tcW w:w="728" w:type="dxa"/>
            <w:shd w:val="clear" w:color="auto" w:fill="auto"/>
          </w:tcPr>
          <w:p w14:paraId="42F6B989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12</w:t>
            </w:r>
          </w:p>
        </w:tc>
        <w:tc>
          <w:tcPr>
            <w:tcW w:w="729" w:type="dxa"/>
          </w:tcPr>
          <w:p w14:paraId="0E3898B6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6</w:t>
            </w:r>
          </w:p>
        </w:tc>
        <w:tc>
          <w:tcPr>
            <w:tcW w:w="728" w:type="dxa"/>
          </w:tcPr>
          <w:p w14:paraId="2C472CB9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4</w:t>
            </w:r>
          </w:p>
        </w:tc>
        <w:tc>
          <w:tcPr>
            <w:tcW w:w="729" w:type="dxa"/>
          </w:tcPr>
          <w:p w14:paraId="418B8E4C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2</w:t>
            </w:r>
          </w:p>
        </w:tc>
        <w:tc>
          <w:tcPr>
            <w:tcW w:w="728" w:type="dxa"/>
          </w:tcPr>
          <w:p w14:paraId="21DED254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1</w:t>
            </w:r>
          </w:p>
        </w:tc>
        <w:tc>
          <w:tcPr>
            <w:tcW w:w="729" w:type="dxa"/>
          </w:tcPr>
          <w:p w14:paraId="7C379663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0</w:t>
            </w:r>
          </w:p>
        </w:tc>
      </w:tr>
      <w:tr w:rsidR="00454A42" w:rsidRPr="00D20878" w14:paraId="2773FA02" w14:textId="77777777" w:rsidTr="00D20878">
        <w:trPr>
          <w:trHeight w:val="542"/>
        </w:trPr>
        <w:tc>
          <w:tcPr>
            <w:tcW w:w="1782" w:type="dxa"/>
            <w:shd w:val="clear" w:color="auto" w:fill="auto"/>
          </w:tcPr>
          <w:p w14:paraId="0F0981F5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  <w:shd w:val="clear" w:color="auto" w:fill="auto"/>
          </w:tcPr>
          <w:p w14:paraId="7ACB55DD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Dagligen</w:t>
            </w:r>
          </w:p>
        </w:tc>
        <w:tc>
          <w:tcPr>
            <w:tcW w:w="729" w:type="dxa"/>
            <w:shd w:val="clear" w:color="auto" w:fill="auto"/>
          </w:tcPr>
          <w:p w14:paraId="65A9F286" w14:textId="4D16EAEC" w:rsidR="00A25CC1" w:rsidRPr="00D20878" w:rsidRDefault="00A25CC1" w:rsidP="00970149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Flera gång</w:t>
            </w:r>
            <w:r w:rsidR="00970149">
              <w:rPr>
                <w:rFonts w:ascii="Arial" w:hAnsi="Arial" w:cs="Arial"/>
                <w:color w:val="101541"/>
                <w:sz w:val="16"/>
                <w:szCs w:val="16"/>
              </w:rPr>
              <w:t>e</w:t>
            </w: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r per vecka</w:t>
            </w:r>
          </w:p>
        </w:tc>
        <w:tc>
          <w:tcPr>
            <w:tcW w:w="728" w:type="dxa"/>
            <w:shd w:val="clear" w:color="auto" w:fill="auto"/>
          </w:tcPr>
          <w:p w14:paraId="43C9E69B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Varje vecka</w:t>
            </w:r>
          </w:p>
        </w:tc>
        <w:tc>
          <w:tcPr>
            <w:tcW w:w="729" w:type="dxa"/>
            <w:shd w:val="clear" w:color="auto" w:fill="auto"/>
          </w:tcPr>
          <w:p w14:paraId="33A09FAD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Varannan vecka</w:t>
            </w:r>
          </w:p>
        </w:tc>
        <w:tc>
          <w:tcPr>
            <w:tcW w:w="728" w:type="dxa"/>
            <w:shd w:val="clear" w:color="auto" w:fill="auto"/>
          </w:tcPr>
          <w:p w14:paraId="341A81BF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Varje månad</w:t>
            </w:r>
          </w:p>
        </w:tc>
        <w:tc>
          <w:tcPr>
            <w:tcW w:w="729" w:type="dxa"/>
          </w:tcPr>
          <w:p w14:paraId="77F04451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Varannan månad</w:t>
            </w:r>
          </w:p>
        </w:tc>
        <w:tc>
          <w:tcPr>
            <w:tcW w:w="728" w:type="dxa"/>
          </w:tcPr>
          <w:p w14:paraId="5779BFA6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1 gång per kvartal</w:t>
            </w:r>
          </w:p>
        </w:tc>
        <w:tc>
          <w:tcPr>
            <w:tcW w:w="729" w:type="dxa"/>
          </w:tcPr>
          <w:p w14:paraId="74BA369E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1 gång per halvår</w:t>
            </w:r>
          </w:p>
        </w:tc>
        <w:tc>
          <w:tcPr>
            <w:tcW w:w="728" w:type="dxa"/>
          </w:tcPr>
          <w:p w14:paraId="26CE3A25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1 gång per år</w:t>
            </w:r>
          </w:p>
        </w:tc>
        <w:tc>
          <w:tcPr>
            <w:tcW w:w="729" w:type="dxa"/>
          </w:tcPr>
          <w:p w14:paraId="509962E6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Mer sällan/aldrig</w:t>
            </w:r>
          </w:p>
        </w:tc>
      </w:tr>
      <w:tr w:rsidR="00454A42" w:rsidRPr="00D20878" w14:paraId="45148F38" w14:textId="77777777" w:rsidTr="00D20878">
        <w:trPr>
          <w:trHeight w:val="175"/>
        </w:trPr>
        <w:tc>
          <w:tcPr>
            <w:tcW w:w="1782" w:type="dxa"/>
            <w:shd w:val="clear" w:color="auto" w:fill="auto"/>
          </w:tcPr>
          <w:p w14:paraId="274ADA26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Hamburgerrestaurang</w:t>
            </w:r>
          </w:p>
        </w:tc>
        <w:tc>
          <w:tcPr>
            <w:tcW w:w="728" w:type="dxa"/>
            <w:shd w:val="clear" w:color="auto" w:fill="auto"/>
          </w:tcPr>
          <w:p w14:paraId="7D9F98DA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</w:tcPr>
          <w:p w14:paraId="6EB7D41C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  <w:shd w:val="clear" w:color="auto" w:fill="auto"/>
          </w:tcPr>
          <w:p w14:paraId="1D512C30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</w:tcPr>
          <w:p w14:paraId="4E18E436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  <w:shd w:val="clear" w:color="auto" w:fill="auto"/>
          </w:tcPr>
          <w:p w14:paraId="2BF7BCFE" w14:textId="78BF31C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5A1A19CA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</w:tcPr>
          <w:p w14:paraId="365C3918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0B0717FA" w14:textId="59E58FC2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</w:tcPr>
          <w:p w14:paraId="2A2F8586" w14:textId="56C8F80A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7C2225E4" w14:textId="76E08D6B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</w:tr>
      <w:tr w:rsidR="00454A42" w:rsidRPr="009F55A7" w14:paraId="555B03CD" w14:textId="77777777" w:rsidTr="00D20878">
        <w:trPr>
          <w:trHeight w:val="175"/>
        </w:trPr>
        <w:tc>
          <w:tcPr>
            <w:tcW w:w="1782" w:type="dxa"/>
            <w:shd w:val="clear" w:color="auto" w:fill="auto"/>
          </w:tcPr>
          <w:p w14:paraId="40C726B1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  <w:t>Premiumburgarställen (t.ex. Prime Burger, Bastard Burgers, Jureskogs, Phil’s Burger)</w:t>
            </w:r>
          </w:p>
        </w:tc>
        <w:tc>
          <w:tcPr>
            <w:tcW w:w="728" w:type="dxa"/>
            <w:shd w:val="clear" w:color="auto" w:fill="auto"/>
          </w:tcPr>
          <w:p w14:paraId="33243BDA" w14:textId="1F9E3065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9" w:type="dxa"/>
            <w:shd w:val="clear" w:color="auto" w:fill="auto"/>
          </w:tcPr>
          <w:p w14:paraId="1018F516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8" w:type="dxa"/>
            <w:shd w:val="clear" w:color="auto" w:fill="auto"/>
          </w:tcPr>
          <w:p w14:paraId="287F0D22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9" w:type="dxa"/>
            <w:shd w:val="clear" w:color="auto" w:fill="auto"/>
          </w:tcPr>
          <w:p w14:paraId="2D279769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8" w:type="dxa"/>
            <w:shd w:val="clear" w:color="auto" w:fill="auto"/>
          </w:tcPr>
          <w:p w14:paraId="62E86A9D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9" w:type="dxa"/>
          </w:tcPr>
          <w:p w14:paraId="094EF037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8" w:type="dxa"/>
          </w:tcPr>
          <w:p w14:paraId="34622607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9" w:type="dxa"/>
          </w:tcPr>
          <w:p w14:paraId="3459AF4A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8" w:type="dxa"/>
          </w:tcPr>
          <w:p w14:paraId="6FA66E11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29" w:type="dxa"/>
          </w:tcPr>
          <w:p w14:paraId="5ED96741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</w:tr>
      <w:tr w:rsidR="00454A42" w:rsidRPr="00D20878" w14:paraId="07226D52" w14:textId="77777777" w:rsidTr="00D20878">
        <w:trPr>
          <w:trHeight w:val="190"/>
        </w:trPr>
        <w:tc>
          <w:tcPr>
            <w:tcW w:w="1782" w:type="dxa"/>
            <w:shd w:val="clear" w:color="auto" w:fill="auto"/>
          </w:tcPr>
          <w:p w14:paraId="1FADAB7D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Restaurant type 3</w:t>
            </w:r>
          </w:p>
        </w:tc>
        <w:tc>
          <w:tcPr>
            <w:tcW w:w="728" w:type="dxa"/>
            <w:shd w:val="clear" w:color="auto" w:fill="auto"/>
          </w:tcPr>
          <w:p w14:paraId="64988FFB" w14:textId="12B3432C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</w:tcPr>
          <w:p w14:paraId="4BD88B84" w14:textId="0224B678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  <w:shd w:val="clear" w:color="auto" w:fill="auto"/>
          </w:tcPr>
          <w:p w14:paraId="4D6D200B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</w:tcPr>
          <w:p w14:paraId="6E731EB5" w14:textId="5578D802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  <w:shd w:val="clear" w:color="auto" w:fill="auto"/>
          </w:tcPr>
          <w:p w14:paraId="516E085A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0543559E" w14:textId="1803AA56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</w:tcPr>
          <w:p w14:paraId="0338379D" w14:textId="5FAA550B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1EBA31C4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</w:tcPr>
          <w:p w14:paraId="6813FABA" w14:textId="248D82DB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6186B033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</w:tr>
      <w:tr w:rsidR="00454A42" w:rsidRPr="00D20878" w14:paraId="2C0F1B88" w14:textId="77777777" w:rsidTr="00D20878">
        <w:trPr>
          <w:trHeight w:val="190"/>
        </w:trPr>
        <w:tc>
          <w:tcPr>
            <w:tcW w:w="1782" w:type="dxa"/>
            <w:shd w:val="clear" w:color="auto" w:fill="auto"/>
          </w:tcPr>
          <w:p w14:paraId="4EC89FA1" w14:textId="77777777" w:rsidR="00A25CC1" w:rsidRPr="00D20878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D20878">
              <w:rPr>
                <w:rFonts w:ascii="Arial" w:hAnsi="Arial" w:cs="Arial"/>
                <w:color w:val="101541"/>
                <w:sz w:val="16"/>
                <w:szCs w:val="16"/>
              </w:rPr>
              <w:t>Etc.</w:t>
            </w:r>
          </w:p>
        </w:tc>
        <w:tc>
          <w:tcPr>
            <w:tcW w:w="728" w:type="dxa"/>
            <w:shd w:val="clear" w:color="auto" w:fill="auto"/>
          </w:tcPr>
          <w:p w14:paraId="01A0D037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</w:tcPr>
          <w:p w14:paraId="1160709A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  <w:shd w:val="clear" w:color="auto" w:fill="auto"/>
          </w:tcPr>
          <w:p w14:paraId="3BCC7447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  <w:shd w:val="clear" w:color="auto" w:fill="auto"/>
          </w:tcPr>
          <w:p w14:paraId="2D958CD7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  <w:shd w:val="clear" w:color="auto" w:fill="auto"/>
          </w:tcPr>
          <w:p w14:paraId="5D48E95F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512DD679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</w:tcPr>
          <w:p w14:paraId="6689CE8D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4FC5D4F5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8" w:type="dxa"/>
          </w:tcPr>
          <w:p w14:paraId="73879DC2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29" w:type="dxa"/>
          </w:tcPr>
          <w:p w14:paraId="34BC04C0" w14:textId="77777777" w:rsidR="00A25CC1" w:rsidRPr="00D20878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</w:tr>
    </w:tbl>
    <w:p w14:paraId="5AA00BD1" w14:textId="63E1C8B3" w:rsidR="00A25CC1" w:rsidRPr="00454A42" w:rsidRDefault="00A25CC1" w:rsidP="00A25CC1">
      <w:pPr>
        <w:rPr>
          <w:rFonts w:ascii="Arial" w:hAnsi="Arial" w:cs="Arial"/>
          <w:color w:val="101541"/>
          <w:sz w:val="16"/>
          <w:szCs w:val="16"/>
        </w:rPr>
      </w:pPr>
    </w:p>
    <w:p w14:paraId="48F241D8" w14:textId="156A6A0A" w:rsidR="00A25CC1" w:rsidRPr="00454A42" w:rsidRDefault="0028155C" w:rsidP="00A25CC1">
      <w:pPr>
        <w:pStyle w:val="NormalWeb"/>
        <w:spacing w:before="0" w:beforeAutospacing="0" w:after="0" w:afterAutospacing="0"/>
        <w:rPr>
          <w:rFonts w:ascii="Arial" w:hAnsi="Arial" w:cs="Arial"/>
          <w:bCs/>
          <w:color w:val="101541"/>
          <w:sz w:val="20"/>
          <w:szCs w:val="20"/>
        </w:rPr>
      </w:pPr>
      <w:r>
        <w:rPr>
          <w:rFonts w:ascii="Arial" w:hAnsi="Arial" w:cs="Arial"/>
          <w:bCs/>
          <w:color w:val="101541"/>
          <w:sz w:val="20"/>
          <w:szCs w:val="20"/>
          <w:highlight w:val="yellow"/>
        </w:rPr>
        <w:t>…</w:t>
      </w:r>
      <w:r w:rsidR="00A25CC1" w:rsidRPr="00454A42">
        <w:rPr>
          <w:rFonts w:ascii="Arial" w:hAnsi="Arial" w:cs="Arial"/>
          <w:bCs/>
          <w:color w:val="101541"/>
          <w:sz w:val="20"/>
          <w:szCs w:val="20"/>
          <w:highlight w:val="yellow"/>
        </w:rPr>
        <w:t>kombineras med:</w:t>
      </w:r>
      <w:r w:rsidR="0098719B">
        <w:rPr>
          <w:rFonts w:ascii="Arial" w:hAnsi="Arial" w:cs="Arial"/>
          <w:bCs/>
          <w:color w:val="101541"/>
          <w:sz w:val="20"/>
          <w:szCs w:val="20"/>
        </w:rPr>
        <w:br/>
      </w:r>
    </w:p>
    <w:p w14:paraId="10D4CB0C" w14:textId="10641010" w:rsidR="00A25CC1" w:rsidRPr="00454A42" w:rsidRDefault="00784B00" w:rsidP="00A25CC1">
      <w:pPr>
        <w:pStyle w:val="NormalWeb"/>
        <w:spacing w:before="0" w:beforeAutospacing="0" w:after="0" w:afterAutospacing="0"/>
        <w:rPr>
          <w:rFonts w:ascii="Arial" w:hAnsi="Arial" w:cs="Arial"/>
          <w:b/>
          <w:color w:val="101541"/>
          <w:sz w:val="20"/>
          <w:szCs w:val="20"/>
        </w:rPr>
      </w:pPr>
      <w:r w:rsidRPr="00784B00">
        <w:rPr>
          <w:rFonts w:ascii="Arial" w:hAnsi="Arial" w:cs="Arial"/>
          <w:b/>
          <w:color w:val="101541"/>
          <w:sz w:val="20"/>
          <w:szCs w:val="20"/>
        </w:rPr>
        <w:t xml:space="preserve">X. </w:t>
      </w:r>
      <w:r w:rsidR="00A25CC1" w:rsidRPr="00784B00">
        <w:rPr>
          <w:rFonts w:ascii="Arial" w:hAnsi="Arial" w:cs="Arial"/>
          <w:b/>
          <w:color w:val="101541"/>
          <w:sz w:val="20"/>
          <w:szCs w:val="20"/>
        </w:rPr>
        <w:t>Hur</w:t>
      </w:r>
      <w:r w:rsidR="00A25CC1" w:rsidRPr="00454A42">
        <w:rPr>
          <w:rFonts w:ascii="Arial" w:hAnsi="Arial" w:cs="Arial"/>
          <w:b/>
          <w:color w:val="101541"/>
          <w:sz w:val="20"/>
          <w:szCs w:val="20"/>
        </w:rPr>
        <w:t xml:space="preserve"> mycket pengar uppskattar du att du </w:t>
      </w:r>
      <w:r w:rsidR="00A25CC1" w:rsidRPr="00454A42">
        <w:rPr>
          <w:rFonts w:ascii="Arial" w:hAnsi="Arial" w:cs="Arial"/>
          <w:b/>
          <w:color w:val="101541"/>
          <w:sz w:val="20"/>
          <w:szCs w:val="20"/>
          <w:u w:val="single"/>
        </w:rPr>
        <w:t>i genomsnitt</w:t>
      </w:r>
      <w:r w:rsidR="00A25CC1" w:rsidRPr="00454A42">
        <w:rPr>
          <w:rFonts w:ascii="Arial" w:hAnsi="Arial" w:cs="Arial"/>
          <w:b/>
          <w:color w:val="101541"/>
          <w:sz w:val="20"/>
          <w:szCs w:val="20"/>
        </w:rPr>
        <w:t xml:space="preserve"> betalar per besök (inklusive det du vanligtvis betalar för andra, t.ex. familjemedlemmar) på respektive typ av snabbmatsrestaurang?</w:t>
      </w:r>
    </w:p>
    <w:p w14:paraId="4E7E3B17" w14:textId="60B082A4" w:rsidR="00A25CC1" w:rsidRPr="00A9716D" w:rsidRDefault="00A25CC1" w:rsidP="26D38C2B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0"/>
          <w:szCs w:val="20"/>
          <w:lang w:val="en-US"/>
        </w:rPr>
      </w:pPr>
      <w:r w:rsidRPr="26D38C2B">
        <w:rPr>
          <w:rFonts w:ascii="Arial" w:hAnsi="Arial" w:cs="Arial"/>
          <w:color w:val="FF0000"/>
          <w:sz w:val="20"/>
          <w:szCs w:val="20"/>
          <w:lang w:val="en-US"/>
        </w:rPr>
        <w:t xml:space="preserve">Insert the list with </w:t>
      </w:r>
      <w:r w:rsidR="2B0A4DF8" w:rsidRPr="26D38C2B">
        <w:rPr>
          <w:rFonts w:ascii="Arial" w:hAnsi="Arial" w:cs="Arial"/>
          <w:color w:val="FF0000"/>
          <w:sz w:val="20"/>
          <w:szCs w:val="20"/>
          <w:lang w:val="en-US"/>
        </w:rPr>
        <w:t>“Types of restaurants”</w:t>
      </w:r>
      <w:r w:rsidRPr="26D38C2B">
        <w:rPr>
          <w:rFonts w:ascii="Arial" w:hAnsi="Arial" w:cs="Arial"/>
          <w:color w:val="FF0000"/>
          <w:sz w:val="20"/>
          <w:szCs w:val="20"/>
          <w:lang w:val="en-US"/>
        </w:rPr>
        <w:t>. Show restaurant</w:t>
      </w:r>
      <w:r w:rsidR="00A17BCF" w:rsidRPr="26D38C2B">
        <w:rPr>
          <w:rFonts w:ascii="Arial" w:hAnsi="Arial" w:cs="Arial"/>
          <w:color w:val="FF0000"/>
          <w:sz w:val="20"/>
          <w:szCs w:val="20"/>
          <w:lang w:val="en-US"/>
        </w:rPr>
        <w:t xml:space="preserve">s </w:t>
      </w:r>
      <w:r w:rsidR="00821F6E" w:rsidRPr="26D38C2B">
        <w:rPr>
          <w:rFonts w:ascii="Arial" w:hAnsi="Arial" w:cs="Arial"/>
          <w:color w:val="FF0000"/>
          <w:sz w:val="20"/>
          <w:szCs w:val="20"/>
          <w:lang w:val="en-US"/>
        </w:rPr>
        <w:t xml:space="preserve">if </w:t>
      </w:r>
      <w:r w:rsidR="000B0105" w:rsidRPr="26D38C2B">
        <w:rPr>
          <w:rFonts w:ascii="Arial" w:hAnsi="Arial" w:cs="Arial"/>
          <w:color w:val="FF0000"/>
          <w:sz w:val="20"/>
          <w:szCs w:val="20"/>
          <w:highlight w:val="yellow"/>
          <w:lang w:val="en-US"/>
        </w:rPr>
        <w:t>X</w:t>
      </w:r>
      <w:r w:rsidR="00AC15DA" w:rsidRPr="26D38C2B">
        <w:rPr>
          <w:rFonts w:ascii="Arial" w:hAnsi="Arial" w:cs="Arial"/>
          <w:color w:val="FF0000"/>
          <w:sz w:val="20"/>
          <w:szCs w:val="20"/>
          <w:lang w:val="en-US"/>
        </w:rPr>
        <w:t>≥1</w:t>
      </w:r>
      <w:r w:rsidRPr="26D38C2B">
        <w:rPr>
          <w:rFonts w:ascii="Arial" w:hAnsi="Arial" w:cs="Arial"/>
          <w:color w:val="FF0000"/>
          <w:sz w:val="20"/>
          <w:szCs w:val="20"/>
          <w:lang w:val="en-US"/>
        </w:rPr>
        <w:t>.</w:t>
      </w:r>
      <w:r w:rsidRPr="26D38C2B">
        <w:rPr>
          <w:rFonts w:ascii="Arial" w:hAnsi="Arial" w:cs="Arial"/>
          <w:b/>
          <w:bCs/>
          <w:color w:val="FF0000"/>
          <w:sz w:val="20"/>
          <w:szCs w:val="20"/>
          <w:lang w:val="en-US"/>
        </w:rPr>
        <w:t xml:space="preserve"> </w:t>
      </w:r>
      <w:r w:rsidRPr="26D38C2B">
        <w:rPr>
          <w:rFonts w:ascii="Arial" w:hAnsi="Arial" w:cs="Arial"/>
          <w:color w:val="FF0000"/>
          <w:sz w:val="20"/>
          <w:szCs w:val="20"/>
          <w:lang w:val="en-US"/>
        </w:rPr>
        <w:t xml:space="preserve">Single choice per row. Same order as in </w:t>
      </w:r>
      <w:r w:rsidR="008009FE" w:rsidRPr="26D38C2B">
        <w:rPr>
          <w:rFonts w:ascii="Arial" w:hAnsi="Arial" w:cs="Arial"/>
          <w:color w:val="FF0000"/>
          <w:sz w:val="20"/>
          <w:szCs w:val="20"/>
          <w:highlight w:val="yellow"/>
          <w:lang w:val="en-US"/>
        </w:rPr>
        <w:t>X</w:t>
      </w:r>
      <w:r w:rsidRPr="26D38C2B">
        <w:rPr>
          <w:rFonts w:ascii="Arial" w:hAnsi="Arial" w:cs="Arial"/>
          <w:color w:val="FF0000"/>
          <w:sz w:val="20"/>
          <w:szCs w:val="20"/>
          <w:lang w:val="en-US"/>
        </w:rPr>
        <w:t>.</w:t>
      </w:r>
    </w:p>
    <w:tbl>
      <w:tblPr>
        <w:tblW w:w="9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367"/>
        <w:gridCol w:w="658"/>
        <w:gridCol w:w="469"/>
        <w:gridCol w:w="469"/>
        <w:gridCol w:w="469"/>
        <w:gridCol w:w="566"/>
        <w:gridCol w:w="566"/>
        <w:gridCol w:w="566"/>
        <w:gridCol w:w="566"/>
        <w:gridCol w:w="566"/>
        <w:gridCol w:w="566"/>
        <w:gridCol w:w="566"/>
        <w:gridCol w:w="716"/>
        <w:gridCol w:w="656"/>
      </w:tblGrid>
      <w:tr w:rsidR="00A25CC1" w:rsidRPr="00454A42" w14:paraId="4A498EBF" w14:textId="77777777" w:rsidTr="00843804">
        <w:trPr>
          <w:trHeight w:val="213"/>
        </w:trPr>
        <w:tc>
          <w:tcPr>
            <w:tcW w:w="1966" w:type="dxa"/>
            <w:shd w:val="clear" w:color="auto" w:fill="auto"/>
          </w:tcPr>
          <w:p w14:paraId="5BADAFE1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MEDELVÄRDE FÖR TOTAL SPENDING</w:t>
            </w:r>
          </w:p>
        </w:tc>
        <w:tc>
          <w:tcPr>
            <w:tcW w:w="367" w:type="dxa"/>
            <w:shd w:val="clear" w:color="auto" w:fill="auto"/>
          </w:tcPr>
          <w:p w14:paraId="3141325E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0</w:t>
            </w:r>
          </w:p>
        </w:tc>
        <w:tc>
          <w:tcPr>
            <w:tcW w:w="658" w:type="dxa"/>
            <w:shd w:val="clear" w:color="auto" w:fill="auto"/>
          </w:tcPr>
          <w:p w14:paraId="2D35FBA5" w14:textId="77777777" w:rsidR="00A25CC1" w:rsidRPr="00454A42" w:rsidRDefault="00A25CC1" w:rsidP="00843804">
            <w:pPr>
              <w:tabs>
                <w:tab w:val="left" w:pos="709"/>
              </w:tabs>
              <w:ind w:right="234"/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13</w:t>
            </w:r>
          </w:p>
        </w:tc>
        <w:tc>
          <w:tcPr>
            <w:tcW w:w="469" w:type="dxa"/>
            <w:shd w:val="clear" w:color="auto" w:fill="auto"/>
          </w:tcPr>
          <w:p w14:paraId="0B03A4F6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37</w:t>
            </w:r>
          </w:p>
        </w:tc>
        <w:tc>
          <w:tcPr>
            <w:tcW w:w="469" w:type="dxa"/>
            <w:shd w:val="clear" w:color="auto" w:fill="auto"/>
          </w:tcPr>
          <w:p w14:paraId="25DC37CD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62</w:t>
            </w:r>
          </w:p>
        </w:tc>
        <w:tc>
          <w:tcPr>
            <w:tcW w:w="469" w:type="dxa"/>
            <w:shd w:val="clear" w:color="auto" w:fill="auto"/>
          </w:tcPr>
          <w:p w14:paraId="0C55836D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87</w:t>
            </w:r>
          </w:p>
        </w:tc>
        <w:tc>
          <w:tcPr>
            <w:tcW w:w="566" w:type="dxa"/>
            <w:shd w:val="clear" w:color="auto" w:fill="auto"/>
          </w:tcPr>
          <w:p w14:paraId="479F98CE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125</w:t>
            </w:r>
          </w:p>
        </w:tc>
        <w:tc>
          <w:tcPr>
            <w:tcW w:w="566" w:type="dxa"/>
          </w:tcPr>
          <w:p w14:paraId="50B5F71E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175</w:t>
            </w:r>
          </w:p>
        </w:tc>
        <w:tc>
          <w:tcPr>
            <w:tcW w:w="566" w:type="dxa"/>
          </w:tcPr>
          <w:p w14:paraId="6FD62365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250</w:t>
            </w:r>
          </w:p>
        </w:tc>
        <w:tc>
          <w:tcPr>
            <w:tcW w:w="566" w:type="dxa"/>
          </w:tcPr>
          <w:p w14:paraId="0518D04F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350</w:t>
            </w:r>
          </w:p>
        </w:tc>
        <w:tc>
          <w:tcPr>
            <w:tcW w:w="566" w:type="dxa"/>
          </w:tcPr>
          <w:p w14:paraId="23FC087E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450</w:t>
            </w:r>
          </w:p>
        </w:tc>
        <w:tc>
          <w:tcPr>
            <w:tcW w:w="566" w:type="dxa"/>
          </w:tcPr>
          <w:p w14:paraId="16DEA08B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625</w:t>
            </w:r>
          </w:p>
        </w:tc>
        <w:tc>
          <w:tcPr>
            <w:tcW w:w="566" w:type="dxa"/>
          </w:tcPr>
          <w:p w14:paraId="75C1B502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875</w:t>
            </w:r>
          </w:p>
        </w:tc>
        <w:tc>
          <w:tcPr>
            <w:tcW w:w="716" w:type="dxa"/>
          </w:tcPr>
          <w:p w14:paraId="2349F6A1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1750</w:t>
            </w:r>
          </w:p>
        </w:tc>
        <w:tc>
          <w:tcPr>
            <w:tcW w:w="656" w:type="dxa"/>
          </w:tcPr>
          <w:p w14:paraId="67873D5A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3750</w:t>
            </w:r>
          </w:p>
        </w:tc>
      </w:tr>
      <w:tr w:rsidR="00A25CC1" w:rsidRPr="00454A42" w14:paraId="072F6D7D" w14:textId="77777777" w:rsidTr="00843804">
        <w:trPr>
          <w:trHeight w:val="824"/>
        </w:trPr>
        <w:tc>
          <w:tcPr>
            <w:tcW w:w="1966" w:type="dxa"/>
            <w:shd w:val="clear" w:color="auto" w:fill="auto"/>
          </w:tcPr>
          <w:p w14:paraId="02F60231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367" w:type="dxa"/>
            <w:shd w:val="clear" w:color="auto" w:fill="auto"/>
          </w:tcPr>
          <w:p w14:paraId="32BECC3F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0 kr</w:t>
            </w:r>
          </w:p>
        </w:tc>
        <w:tc>
          <w:tcPr>
            <w:tcW w:w="658" w:type="dxa"/>
            <w:shd w:val="clear" w:color="auto" w:fill="auto"/>
          </w:tcPr>
          <w:p w14:paraId="5CAE5A70" w14:textId="77777777" w:rsidR="00A25CC1" w:rsidRPr="00454A42" w:rsidRDefault="00A25CC1" w:rsidP="00843804">
            <w:pPr>
              <w:tabs>
                <w:tab w:val="left" w:pos="709"/>
              </w:tabs>
              <w:ind w:right="234"/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1-24 kr</w:t>
            </w:r>
          </w:p>
        </w:tc>
        <w:tc>
          <w:tcPr>
            <w:tcW w:w="469" w:type="dxa"/>
            <w:shd w:val="clear" w:color="auto" w:fill="auto"/>
          </w:tcPr>
          <w:p w14:paraId="27D06B75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25-49 kr</w:t>
            </w:r>
          </w:p>
        </w:tc>
        <w:tc>
          <w:tcPr>
            <w:tcW w:w="469" w:type="dxa"/>
            <w:shd w:val="clear" w:color="auto" w:fill="auto"/>
          </w:tcPr>
          <w:p w14:paraId="01B72925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50-74 kr</w:t>
            </w:r>
          </w:p>
        </w:tc>
        <w:tc>
          <w:tcPr>
            <w:tcW w:w="469" w:type="dxa"/>
            <w:shd w:val="clear" w:color="auto" w:fill="auto"/>
          </w:tcPr>
          <w:p w14:paraId="6AB22869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75-99 kr</w:t>
            </w:r>
          </w:p>
        </w:tc>
        <w:tc>
          <w:tcPr>
            <w:tcW w:w="566" w:type="dxa"/>
            <w:shd w:val="clear" w:color="auto" w:fill="auto"/>
          </w:tcPr>
          <w:p w14:paraId="4FC53849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100-149 kr</w:t>
            </w:r>
          </w:p>
        </w:tc>
        <w:tc>
          <w:tcPr>
            <w:tcW w:w="566" w:type="dxa"/>
          </w:tcPr>
          <w:p w14:paraId="5C0D27D4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150-199 kr</w:t>
            </w:r>
          </w:p>
        </w:tc>
        <w:tc>
          <w:tcPr>
            <w:tcW w:w="566" w:type="dxa"/>
          </w:tcPr>
          <w:p w14:paraId="7FBDCBA6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200-299 kr</w:t>
            </w:r>
          </w:p>
        </w:tc>
        <w:tc>
          <w:tcPr>
            <w:tcW w:w="566" w:type="dxa"/>
          </w:tcPr>
          <w:p w14:paraId="2F3AA521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300-399 kr</w:t>
            </w:r>
          </w:p>
        </w:tc>
        <w:tc>
          <w:tcPr>
            <w:tcW w:w="566" w:type="dxa"/>
          </w:tcPr>
          <w:p w14:paraId="77DDA659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400-499 kr</w:t>
            </w:r>
          </w:p>
        </w:tc>
        <w:tc>
          <w:tcPr>
            <w:tcW w:w="566" w:type="dxa"/>
          </w:tcPr>
          <w:p w14:paraId="0D43897D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500-749 kr</w:t>
            </w:r>
          </w:p>
        </w:tc>
        <w:tc>
          <w:tcPr>
            <w:tcW w:w="566" w:type="dxa"/>
          </w:tcPr>
          <w:p w14:paraId="72FE3C46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750-999 kr</w:t>
            </w:r>
          </w:p>
        </w:tc>
        <w:tc>
          <w:tcPr>
            <w:tcW w:w="716" w:type="dxa"/>
          </w:tcPr>
          <w:p w14:paraId="1E5B4EA8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1 000-2 499 kr</w:t>
            </w:r>
          </w:p>
        </w:tc>
        <w:tc>
          <w:tcPr>
            <w:tcW w:w="656" w:type="dxa"/>
          </w:tcPr>
          <w:p w14:paraId="2FE53502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Mer än 2 500 kr</w:t>
            </w:r>
          </w:p>
        </w:tc>
      </w:tr>
      <w:tr w:rsidR="00A25CC1" w:rsidRPr="00454A42" w14:paraId="08B73FFA" w14:textId="77777777" w:rsidTr="00843804">
        <w:trPr>
          <w:trHeight w:val="196"/>
        </w:trPr>
        <w:tc>
          <w:tcPr>
            <w:tcW w:w="1966" w:type="dxa"/>
            <w:shd w:val="clear" w:color="auto" w:fill="auto"/>
          </w:tcPr>
          <w:p w14:paraId="41880D22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Hamburgerrestaurang</w:t>
            </w:r>
          </w:p>
        </w:tc>
        <w:tc>
          <w:tcPr>
            <w:tcW w:w="367" w:type="dxa"/>
            <w:shd w:val="clear" w:color="auto" w:fill="auto"/>
          </w:tcPr>
          <w:p w14:paraId="1B6C9816" w14:textId="67DD5D42" w:rsidR="00A25CC1" w:rsidRPr="00454A42" w:rsidRDefault="00A25CC1" w:rsidP="00843804">
            <w:pPr>
              <w:tabs>
                <w:tab w:val="left" w:pos="709"/>
              </w:tabs>
              <w:ind w:right="234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658" w:type="dxa"/>
            <w:shd w:val="clear" w:color="auto" w:fill="auto"/>
          </w:tcPr>
          <w:p w14:paraId="30134974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6EF5A93A" w14:textId="324F8BD6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6169F7DA" w14:textId="30B468EF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395641AF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  <w:shd w:val="clear" w:color="auto" w:fill="auto"/>
          </w:tcPr>
          <w:p w14:paraId="3D22A819" w14:textId="142A6AA6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75979288" w14:textId="3A4A2345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52DD683C" w14:textId="4937D40D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12F4B751" w14:textId="7DCEC339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51295905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3A48F04E" w14:textId="00244D02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1B37B1DC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16" w:type="dxa"/>
          </w:tcPr>
          <w:p w14:paraId="42AF1060" w14:textId="0BAAFD6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656" w:type="dxa"/>
          </w:tcPr>
          <w:p w14:paraId="51140957" w14:textId="39C80A53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</w:tr>
      <w:tr w:rsidR="00A25CC1" w:rsidRPr="009F55A7" w14:paraId="44A102F2" w14:textId="77777777" w:rsidTr="00843804">
        <w:trPr>
          <w:trHeight w:val="196"/>
        </w:trPr>
        <w:tc>
          <w:tcPr>
            <w:tcW w:w="1966" w:type="dxa"/>
            <w:shd w:val="clear" w:color="auto" w:fill="auto"/>
          </w:tcPr>
          <w:p w14:paraId="791E0679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  <w:t>Premiumburgarställen (t.ex. Prime Burger, Bastard Burgers, Jureskogs, Phil’s Burger)</w:t>
            </w:r>
          </w:p>
        </w:tc>
        <w:tc>
          <w:tcPr>
            <w:tcW w:w="367" w:type="dxa"/>
            <w:shd w:val="clear" w:color="auto" w:fill="auto"/>
          </w:tcPr>
          <w:p w14:paraId="0FEB5A0E" w14:textId="77777777" w:rsidR="00A25CC1" w:rsidRPr="00454A42" w:rsidRDefault="00A25CC1" w:rsidP="00843804">
            <w:pPr>
              <w:tabs>
                <w:tab w:val="left" w:pos="709"/>
              </w:tabs>
              <w:ind w:right="234"/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658" w:type="dxa"/>
            <w:shd w:val="clear" w:color="auto" w:fill="auto"/>
          </w:tcPr>
          <w:p w14:paraId="52EA7592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469" w:type="dxa"/>
            <w:shd w:val="clear" w:color="auto" w:fill="auto"/>
          </w:tcPr>
          <w:p w14:paraId="07AD3B82" w14:textId="4A40D2F5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469" w:type="dxa"/>
            <w:shd w:val="clear" w:color="auto" w:fill="auto"/>
          </w:tcPr>
          <w:p w14:paraId="1BD0990F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469" w:type="dxa"/>
            <w:shd w:val="clear" w:color="auto" w:fill="auto"/>
          </w:tcPr>
          <w:p w14:paraId="2C8C9C15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294C9DFC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</w:tcPr>
          <w:p w14:paraId="7B55838A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</w:tcPr>
          <w:p w14:paraId="1AA451C7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</w:tcPr>
          <w:p w14:paraId="2CE1F086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</w:tcPr>
          <w:p w14:paraId="72D5051E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</w:tcPr>
          <w:p w14:paraId="713231D4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</w:tcPr>
          <w:p w14:paraId="2DAE7B71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716" w:type="dxa"/>
          </w:tcPr>
          <w:p w14:paraId="19C26769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  <w:tc>
          <w:tcPr>
            <w:tcW w:w="656" w:type="dxa"/>
          </w:tcPr>
          <w:p w14:paraId="5205D3F3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  <w:lang w:val="en-US"/>
              </w:rPr>
            </w:pPr>
          </w:p>
        </w:tc>
      </w:tr>
      <w:tr w:rsidR="00A25CC1" w:rsidRPr="00454A42" w14:paraId="4ACC18ED" w14:textId="77777777" w:rsidTr="00843804">
        <w:trPr>
          <w:trHeight w:val="196"/>
        </w:trPr>
        <w:tc>
          <w:tcPr>
            <w:tcW w:w="1966" w:type="dxa"/>
            <w:shd w:val="clear" w:color="auto" w:fill="auto"/>
          </w:tcPr>
          <w:p w14:paraId="6FFAC671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Restaurant type 3</w:t>
            </w:r>
          </w:p>
        </w:tc>
        <w:tc>
          <w:tcPr>
            <w:tcW w:w="367" w:type="dxa"/>
            <w:shd w:val="clear" w:color="auto" w:fill="auto"/>
          </w:tcPr>
          <w:p w14:paraId="029BD6AA" w14:textId="33E9D021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658" w:type="dxa"/>
            <w:shd w:val="clear" w:color="auto" w:fill="auto"/>
          </w:tcPr>
          <w:p w14:paraId="2F86E3BE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64DBBB67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5CB144EB" w14:textId="2BE254A3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17ADD7CC" w14:textId="24D5B21B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  <w:shd w:val="clear" w:color="auto" w:fill="auto"/>
          </w:tcPr>
          <w:p w14:paraId="033C5A38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3D5DD728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5413F7F1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1D1BC44D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4D467917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23A04D43" w14:textId="351E74D3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57C0B803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16" w:type="dxa"/>
          </w:tcPr>
          <w:p w14:paraId="17603F88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656" w:type="dxa"/>
          </w:tcPr>
          <w:p w14:paraId="62720238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</w:tr>
      <w:tr w:rsidR="00A25CC1" w:rsidRPr="00454A42" w14:paraId="7054C9D8" w14:textId="77777777" w:rsidTr="00843804">
        <w:trPr>
          <w:trHeight w:val="196"/>
        </w:trPr>
        <w:tc>
          <w:tcPr>
            <w:tcW w:w="1966" w:type="dxa"/>
            <w:shd w:val="clear" w:color="auto" w:fill="auto"/>
          </w:tcPr>
          <w:p w14:paraId="12E51C3C" w14:textId="77777777" w:rsidR="00A25CC1" w:rsidRPr="00454A42" w:rsidRDefault="00A25CC1" w:rsidP="00843804">
            <w:p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  <w:r w:rsidRPr="00454A42">
              <w:rPr>
                <w:rFonts w:ascii="Arial" w:hAnsi="Arial" w:cs="Arial"/>
                <w:color w:val="101541"/>
                <w:sz w:val="16"/>
                <w:szCs w:val="16"/>
              </w:rPr>
              <w:t>Etc.</w:t>
            </w:r>
          </w:p>
        </w:tc>
        <w:tc>
          <w:tcPr>
            <w:tcW w:w="367" w:type="dxa"/>
            <w:shd w:val="clear" w:color="auto" w:fill="auto"/>
          </w:tcPr>
          <w:p w14:paraId="7A78DEFE" w14:textId="6C749346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658" w:type="dxa"/>
            <w:shd w:val="clear" w:color="auto" w:fill="auto"/>
          </w:tcPr>
          <w:p w14:paraId="0A0FB521" w14:textId="4F42CF5A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ind w:left="0" w:right="234" w:firstLine="0"/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17A47A66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1BF85281" w14:textId="51199153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469" w:type="dxa"/>
            <w:shd w:val="clear" w:color="auto" w:fill="auto"/>
          </w:tcPr>
          <w:p w14:paraId="2081E23A" w14:textId="5CE910FD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  <w:shd w:val="clear" w:color="auto" w:fill="auto"/>
          </w:tcPr>
          <w:p w14:paraId="31D089DD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28459F01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11F1BA4A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018462F5" w14:textId="743DB311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4ED4FBB6" w14:textId="7E0B885C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5BC9637D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566" w:type="dxa"/>
          </w:tcPr>
          <w:p w14:paraId="57FA86B4" w14:textId="1B7B34EC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716" w:type="dxa"/>
          </w:tcPr>
          <w:p w14:paraId="410E8E7E" w14:textId="77777777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  <w:tc>
          <w:tcPr>
            <w:tcW w:w="656" w:type="dxa"/>
          </w:tcPr>
          <w:p w14:paraId="667D4F36" w14:textId="60AA132E" w:rsidR="00A25CC1" w:rsidRPr="00454A42" w:rsidRDefault="00A25CC1" w:rsidP="00A7775B">
            <w:pPr>
              <w:numPr>
                <w:ilvl w:val="0"/>
                <w:numId w:val="6"/>
              </w:numPr>
              <w:tabs>
                <w:tab w:val="left" w:pos="709"/>
              </w:tabs>
              <w:rPr>
                <w:rFonts w:ascii="Arial" w:hAnsi="Arial" w:cs="Arial"/>
                <w:color w:val="101541"/>
                <w:sz w:val="16"/>
                <w:szCs w:val="16"/>
              </w:rPr>
            </w:pPr>
          </w:p>
        </w:tc>
      </w:tr>
    </w:tbl>
    <w:p w14:paraId="7FD04DA3" w14:textId="77AEB68E" w:rsidR="00A25CC1" w:rsidRPr="00454A42" w:rsidRDefault="00A25CC1" w:rsidP="00A25CC1">
      <w:pPr>
        <w:pStyle w:val="NormalWeb"/>
        <w:spacing w:before="0" w:beforeAutospacing="0" w:after="0" w:afterAutospacing="0"/>
        <w:rPr>
          <w:rFonts w:ascii="Arial" w:hAnsi="Arial" w:cs="Arial"/>
          <w:b/>
          <w:color w:val="101541"/>
          <w:sz w:val="20"/>
          <w:szCs w:val="20"/>
        </w:rPr>
      </w:pPr>
    </w:p>
    <w:p w14:paraId="753F7540" w14:textId="049E668B" w:rsidR="00A25CC1" w:rsidRPr="00454A42" w:rsidRDefault="00A25CC1" w:rsidP="00A25CC1">
      <w:pPr>
        <w:pStyle w:val="NormalWeb"/>
        <w:spacing w:before="0" w:beforeAutospacing="0" w:after="0" w:afterAutospacing="0"/>
        <w:rPr>
          <w:rFonts w:ascii="Arial" w:hAnsi="Arial" w:cs="Arial"/>
          <w:b/>
          <w:color w:val="101541"/>
          <w:sz w:val="20"/>
          <w:szCs w:val="20"/>
        </w:rPr>
      </w:pPr>
    </w:p>
    <w:p w14:paraId="7E86BC2E" w14:textId="2A6AB5F9" w:rsidR="00A25CC1" w:rsidRDefault="00E31DE5" w:rsidP="000F0CC7">
      <w:pPr>
        <w:pStyle w:val="NormalWeb"/>
        <w:spacing w:before="0" w:beforeAutospacing="0" w:after="0" w:afterAutospacing="0"/>
        <w:rPr>
          <w:rFonts w:ascii="Arial" w:hAnsi="Arial" w:cs="Arial"/>
          <w:bCs/>
          <w:color w:val="101541"/>
          <w:sz w:val="20"/>
          <w:szCs w:val="20"/>
        </w:rPr>
      </w:pPr>
      <w:r w:rsidRPr="00454A42">
        <w:rPr>
          <w:rFonts w:ascii="Arial" w:hAnsi="Arial" w:cs="Arial"/>
          <w:bCs/>
          <w:color w:val="101541"/>
          <w:sz w:val="20"/>
          <w:szCs w:val="20"/>
          <w:highlight w:val="yellow"/>
        </w:rPr>
        <w:t>I kategorier där man betalar löpande, tex. abonnemang kan man fråga så här i</w:t>
      </w:r>
      <w:r w:rsidR="000F0CC7">
        <w:rPr>
          <w:rFonts w:ascii="Arial" w:hAnsi="Arial" w:cs="Arial"/>
          <w:bCs/>
          <w:color w:val="101541"/>
          <w:sz w:val="20"/>
          <w:szCs w:val="20"/>
          <w:highlight w:val="yellow"/>
        </w:rPr>
        <w:t xml:space="preserve"> </w:t>
      </w:r>
      <w:r w:rsidRPr="00454A42">
        <w:rPr>
          <w:rFonts w:ascii="Arial" w:hAnsi="Arial" w:cs="Arial"/>
          <w:bCs/>
          <w:color w:val="101541"/>
          <w:sz w:val="20"/>
          <w:szCs w:val="20"/>
          <w:highlight w:val="yellow"/>
        </w:rPr>
        <w:t>stället</w:t>
      </w:r>
      <w:r w:rsidR="008B4E27" w:rsidRPr="00454A42">
        <w:rPr>
          <w:rFonts w:ascii="Arial" w:hAnsi="Arial" w:cs="Arial"/>
          <w:bCs/>
          <w:color w:val="101541"/>
          <w:sz w:val="20"/>
          <w:szCs w:val="20"/>
          <w:highlight w:val="yellow"/>
        </w:rPr>
        <w:t>,</w:t>
      </w:r>
      <w:r w:rsidR="000F0CC7">
        <w:rPr>
          <w:rFonts w:ascii="Arial" w:hAnsi="Arial" w:cs="Arial"/>
          <w:bCs/>
          <w:color w:val="101541"/>
          <w:sz w:val="20"/>
          <w:szCs w:val="20"/>
          <w:highlight w:val="yellow"/>
        </w:rPr>
        <w:t xml:space="preserve"> </w:t>
      </w:r>
      <w:r w:rsidR="008B4E27" w:rsidRPr="00454A42">
        <w:rPr>
          <w:rFonts w:ascii="Arial" w:hAnsi="Arial" w:cs="Arial"/>
          <w:bCs/>
          <w:color w:val="101541"/>
          <w:sz w:val="20"/>
          <w:szCs w:val="20"/>
          <w:highlight w:val="yellow"/>
        </w:rPr>
        <w:t xml:space="preserve">men obs att det är viktigt att </w:t>
      </w:r>
      <w:r w:rsidR="008B2F0B">
        <w:rPr>
          <w:rFonts w:ascii="Arial" w:hAnsi="Arial" w:cs="Arial"/>
          <w:bCs/>
          <w:color w:val="101541"/>
          <w:sz w:val="20"/>
          <w:szCs w:val="20"/>
          <w:highlight w:val="yellow"/>
        </w:rPr>
        <w:t xml:space="preserve">tydliggöra vilka man frågar, </w:t>
      </w:r>
      <w:r w:rsidR="008B4E27" w:rsidRPr="00454A42">
        <w:rPr>
          <w:rFonts w:ascii="Arial" w:hAnsi="Arial" w:cs="Arial"/>
          <w:bCs/>
          <w:color w:val="101541"/>
          <w:sz w:val="20"/>
          <w:szCs w:val="20"/>
          <w:highlight w:val="yellow"/>
        </w:rPr>
        <w:t>individ eller hushåll:</w:t>
      </w:r>
    </w:p>
    <w:p w14:paraId="2DF20493" w14:textId="77777777" w:rsidR="008B2F0B" w:rsidRPr="000F0CC7" w:rsidRDefault="008B2F0B" w:rsidP="000F0CC7">
      <w:pPr>
        <w:pStyle w:val="NormalWeb"/>
        <w:spacing w:before="0" w:beforeAutospacing="0" w:after="0" w:afterAutospacing="0"/>
        <w:rPr>
          <w:rFonts w:ascii="Arial" w:hAnsi="Arial" w:cs="Arial"/>
          <w:bCs/>
          <w:color w:val="101541"/>
          <w:sz w:val="20"/>
          <w:szCs w:val="20"/>
        </w:rPr>
      </w:pPr>
    </w:p>
    <w:p w14:paraId="11EE259A" w14:textId="21C7FDE5" w:rsidR="00D37DAD" w:rsidRPr="00454A42" w:rsidRDefault="00784B00" w:rsidP="005E3EC7">
      <w:pPr>
        <w:contextualSpacing/>
        <w:rPr>
          <w:rFonts w:ascii="Arial" w:hAnsi="Arial" w:cs="Arial"/>
          <w:b/>
          <w:noProof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5E3EC7" w:rsidRPr="00454A42">
        <w:rPr>
          <w:rFonts w:ascii="Arial" w:hAnsi="Arial" w:cs="Arial"/>
          <w:b/>
          <w:noProof/>
          <w:color w:val="101541"/>
        </w:rPr>
        <w:t xml:space="preserve">Försök uppskatta </w:t>
      </w:r>
      <w:r w:rsidR="00D37DAD" w:rsidRPr="00454A42">
        <w:rPr>
          <w:rFonts w:ascii="Arial" w:hAnsi="Arial" w:cs="Arial"/>
          <w:b/>
          <w:noProof/>
          <w:color w:val="101541"/>
        </w:rPr>
        <w:t>ditt hushålls</w:t>
      </w:r>
      <w:r w:rsidR="005E3EC7" w:rsidRPr="00454A42">
        <w:rPr>
          <w:rFonts w:ascii="Arial" w:hAnsi="Arial" w:cs="Arial"/>
          <w:b/>
          <w:noProof/>
          <w:color w:val="101541"/>
        </w:rPr>
        <w:t xml:space="preserve"> totala kostnader/utgifter för [kategori x] </w:t>
      </w:r>
      <w:r w:rsidR="00D37DAD" w:rsidRPr="00454A42">
        <w:rPr>
          <w:rFonts w:ascii="Arial" w:hAnsi="Arial" w:cs="Arial"/>
          <w:b/>
          <w:noProof/>
          <w:color w:val="101541"/>
        </w:rPr>
        <w:t xml:space="preserve">per </w:t>
      </w:r>
      <w:r w:rsidR="00D37DAD" w:rsidRPr="00454A42">
        <w:rPr>
          <w:rFonts w:ascii="Arial" w:hAnsi="Arial" w:cs="Arial"/>
          <w:b/>
          <w:noProof/>
          <w:color w:val="101541"/>
          <w:u w:val="single"/>
        </w:rPr>
        <w:t>månad</w:t>
      </w:r>
      <w:r w:rsidR="00D37DAD" w:rsidRPr="00454A42">
        <w:rPr>
          <w:rFonts w:ascii="Arial" w:hAnsi="Arial" w:cs="Arial"/>
          <w:b/>
          <w:noProof/>
          <w:color w:val="101541"/>
        </w:rPr>
        <w:t>.</w:t>
      </w:r>
    </w:p>
    <w:p w14:paraId="3C9AACB8" w14:textId="77777777" w:rsidR="00134984" w:rsidRDefault="00134984" w:rsidP="005E3EC7">
      <w:pPr>
        <w:rPr>
          <w:rFonts w:ascii="Arial" w:hAnsi="Arial" w:cs="Arial"/>
          <w:noProof/>
          <w:color w:val="101541"/>
        </w:rPr>
      </w:pPr>
    </w:p>
    <w:p w14:paraId="4903411C" w14:textId="3367C246" w:rsidR="005E3EC7" w:rsidRPr="00454A42" w:rsidRDefault="005E3EC7" w:rsidP="005E3EC7">
      <w:p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____________</w:t>
      </w:r>
      <w:r w:rsidR="00E2112E">
        <w:rPr>
          <w:rFonts w:ascii="Arial" w:hAnsi="Arial" w:cs="Arial"/>
          <w:noProof/>
          <w:color w:val="101541"/>
        </w:rPr>
        <w:t xml:space="preserve"> </w:t>
      </w:r>
      <w:r w:rsidR="00134984">
        <w:rPr>
          <w:rFonts w:ascii="Arial" w:hAnsi="Arial" w:cs="Arial"/>
          <w:noProof/>
          <w:color w:val="101541"/>
        </w:rPr>
        <w:t xml:space="preserve">kr </w:t>
      </w:r>
      <w:r w:rsidR="00134984" w:rsidRPr="00134984">
        <w:rPr>
          <w:rFonts w:ascii="Arial" w:hAnsi="Arial" w:cs="Arial"/>
          <w:noProof/>
          <w:color w:val="FF0000"/>
        </w:rPr>
        <w:t>(</w:t>
      </w:r>
      <w:r w:rsidR="00AA0838">
        <w:rPr>
          <w:rFonts w:ascii="Arial" w:hAnsi="Arial" w:cs="Arial"/>
          <w:noProof/>
          <w:color w:val="FF0000"/>
        </w:rPr>
        <w:t>o</w:t>
      </w:r>
      <w:r w:rsidR="00134984" w:rsidRPr="00134984">
        <w:rPr>
          <w:rFonts w:ascii="Arial" w:hAnsi="Arial" w:cs="Arial"/>
          <w:noProof/>
          <w:color w:val="FF0000"/>
        </w:rPr>
        <w:t>pen numeric)</w:t>
      </w:r>
    </w:p>
    <w:p w14:paraId="1CE5B1B4" w14:textId="4BD086D6" w:rsidR="008D7024" w:rsidRPr="00454A42" w:rsidRDefault="008D7024" w:rsidP="005E3EC7">
      <w:pPr>
        <w:rPr>
          <w:rFonts w:ascii="Arial" w:hAnsi="Arial" w:cs="Arial"/>
          <w:noProof/>
          <w:color w:val="101541"/>
        </w:rPr>
      </w:pPr>
    </w:p>
    <w:p w14:paraId="32DF1AC3" w14:textId="6B0BED30" w:rsidR="008D7024" w:rsidRDefault="006E527E" w:rsidP="008D7024">
      <w:pPr>
        <w:rPr>
          <w:rFonts w:ascii="Arial" w:eastAsia="Calibri" w:hAnsi="Arial" w:cs="Arial"/>
          <w:noProof/>
          <w:color w:val="101541"/>
        </w:rPr>
      </w:pPr>
      <w:r>
        <w:rPr>
          <w:rFonts w:ascii="Arial" w:eastAsia="Calibri" w:hAnsi="Arial" w:cs="Arial"/>
          <w:noProof/>
          <w:color w:val="101541"/>
          <w:highlight w:val="yellow"/>
        </w:rPr>
        <w:t>A</w:t>
      </w:r>
      <w:r w:rsidR="008D7024" w:rsidRPr="00454A42">
        <w:rPr>
          <w:rFonts w:ascii="Arial" w:eastAsia="Calibri" w:hAnsi="Arial" w:cs="Arial"/>
          <w:noProof/>
          <w:color w:val="101541"/>
          <w:highlight w:val="yellow"/>
        </w:rPr>
        <w:t>lternativ</w:t>
      </w:r>
      <w:r>
        <w:rPr>
          <w:rFonts w:ascii="Arial" w:eastAsia="Calibri" w:hAnsi="Arial" w:cs="Arial"/>
          <w:noProof/>
          <w:color w:val="101541"/>
          <w:highlight w:val="yellow"/>
        </w:rPr>
        <w:t>t</w:t>
      </w:r>
      <w:r w:rsidR="008D7024" w:rsidRPr="00454A42">
        <w:rPr>
          <w:rFonts w:ascii="Arial" w:eastAsia="Calibri" w:hAnsi="Arial" w:cs="Arial"/>
          <w:noProof/>
          <w:color w:val="101541"/>
          <w:highlight w:val="yellow"/>
        </w:rPr>
        <w:t>:</w:t>
      </w:r>
    </w:p>
    <w:p w14:paraId="38A570B1" w14:textId="77777777" w:rsidR="006E527E" w:rsidRPr="00454A42" w:rsidRDefault="006E527E" w:rsidP="008D7024">
      <w:pPr>
        <w:rPr>
          <w:rFonts w:ascii="Arial" w:eastAsia="Calibri" w:hAnsi="Arial" w:cs="Arial"/>
          <w:noProof/>
          <w:color w:val="101541"/>
        </w:rPr>
      </w:pPr>
    </w:p>
    <w:p w14:paraId="3412728C" w14:textId="77777777" w:rsidR="008D7024" w:rsidRPr="00454A42" w:rsidRDefault="008D7024" w:rsidP="00A7775B">
      <w:pPr>
        <w:numPr>
          <w:ilvl w:val="0"/>
          <w:numId w:val="12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0 kr</w:t>
      </w:r>
    </w:p>
    <w:p w14:paraId="42C1382E" w14:textId="77777777" w:rsidR="008D7024" w:rsidRPr="00454A42" w:rsidRDefault="008D7024" w:rsidP="00A7775B">
      <w:pPr>
        <w:numPr>
          <w:ilvl w:val="0"/>
          <w:numId w:val="12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1-99 kr</w:t>
      </w:r>
    </w:p>
    <w:p w14:paraId="099515F4" w14:textId="77777777" w:rsidR="008D7024" w:rsidRPr="00454A42" w:rsidRDefault="008D7024" w:rsidP="00A7775B">
      <w:pPr>
        <w:numPr>
          <w:ilvl w:val="0"/>
          <w:numId w:val="12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100-199 kr</w:t>
      </w:r>
    </w:p>
    <w:p w14:paraId="3777F1EE" w14:textId="19D19D41" w:rsidR="008D7024" w:rsidRPr="00454A42" w:rsidRDefault="008D7024" w:rsidP="00A7775B">
      <w:pPr>
        <w:numPr>
          <w:ilvl w:val="0"/>
          <w:numId w:val="12"/>
        </w:numPr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>…</w:t>
      </w:r>
    </w:p>
    <w:p w14:paraId="0F890B75" w14:textId="198A9477" w:rsidR="005E3EC7" w:rsidRPr="00454A42" w:rsidRDefault="005E3EC7" w:rsidP="00644F21">
      <w:pPr>
        <w:tabs>
          <w:tab w:val="left" w:pos="1909"/>
        </w:tabs>
        <w:rPr>
          <w:rFonts w:ascii="Arial" w:hAnsi="Arial" w:cs="Arial"/>
          <w:b/>
          <w:color w:val="101541"/>
        </w:rPr>
      </w:pPr>
    </w:p>
    <w:p w14:paraId="178952BC" w14:textId="6AB44BAC" w:rsidR="00E31DE5" w:rsidRPr="00454A42" w:rsidRDefault="00784B00" w:rsidP="00E31DE5">
      <w:pPr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E31DE5" w:rsidRPr="00454A42">
        <w:rPr>
          <w:rFonts w:ascii="Arial" w:hAnsi="Arial" w:cs="Arial"/>
          <w:b/>
          <w:noProof/>
          <w:color w:val="101541"/>
        </w:rPr>
        <w:t xml:space="preserve">Försök uppskatta hur stor andel i procent av dina totala kostnader/utgifter för [kategori x] som du/hushållet lägger hos följande [företag]. / </w:t>
      </w:r>
      <w:r w:rsidR="00E31DE5" w:rsidRPr="00454A42">
        <w:rPr>
          <w:rFonts w:ascii="Arial" w:hAnsi="Arial" w:cs="Arial"/>
          <w:b/>
          <w:color w:val="101541"/>
        </w:rPr>
        <w:t>Hur fördelar du normalt dina inköp av [kategori X] mellan dessa olika [företag]?</w:t>
      </w:r>
    </w:p>
    <w:p w14:paraId="0A37B7DD" w14:textId="77777777" w:rsidR="00E31DE5" w:rsidRPr="00454A42" w:rsidRDefault="00E31DE5" w:rsidP="00E31DE5">
      <w:p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noProof/>
          <w:color w:val="101541"/>
        </w:rPr>
        <w:t>Det spelar ingen roll om du själv, någon annan i hushållet eller en eventuell arbetsgivare står för kostnaderna</w:t>
      </w:r>
      <w:r w:rsidRPr="00454A42">
        <w:rPr>
          <w:rFonts w:ascii="Arial" w:hAnsi="Arial" w:cs="Arial"/>
          <w:color w:val="101541"/>
        </w:rPr>
        <w:t>.</w:t>
      </w:r>
    </w:p>
    <w:p w14:paraId="16954A4B" w14:textId="2150AE1F" w:rsidR="00E31DE5" w:rsidRPr="00100A80" w:rsidRDefault="00E31DE5" w:rsidP="00E31DE5">
      <w:pPr>
        <w:rPr>
          <w:rFonts w:ascii="Arial" w:eastAsia="Calibri" w:hAnsi="Arial" w:cs="Arial"/>
          <w:noProof/>
          <w:color w:val="FF0000"/>
          <w:lang w:val="en-US"/>
        </w:rPr>
      </w:pPr>
      <w:r w:rsidRPr="00100A80">
        <w:rPr>
          <w:rFonts w:ascii="Arial" w:eastAsia="Calibri" w:hAnsi="Arial" w:cs="Arial"/>
          <w:noProof/>
          <w:color w:val="FF0000"/>
          <w:lang w:val="en-US"/>
        </w:rPr>
        <w:t>Randomise</w:t>
      </w:r>
      <w:r w:rsidR="00F2477F">
        <w:rPr>
          <w:rFonts w:ascii="Arial" w:eastAsia="Calibri" w:hAnsi="Arial" w:cs="Arial"/>
          <w:noProof/>
          <w:color w:val="FF0000"/>
          <w:lang w:val="en-US"/>
        </w:rPr>
        <w:t xml:space="preserve"> apart from last row</w:t>
      </w:r>
      <w:r w:rsidRPr="00100A80">
        <w:rPr>
          <w:rFonts w:ascii="Arial" w:eastAsia="Calibri" w:hAnsi="Arial" w:cs="Arial"/>
          <w:noProof/>
          <w:color w:val="FF0000"/>
          <w:lang w:val="en-US"/>
        </w:rPr>
        <w:t>.</w:t>
      </w:r>
      <w:r w:rsidR="00100A80" w:rsidRPr="00100A80">
        <w:rPr>
          <w:rFonts w:ascii="Arial" w:eastAsia="Calibri" w:hAnsi="Arial" w:cs="Arial"/>
          <w:noProof/>
          <w:color w:val="FF0000"/>
          <w:lang w:val="en-US"/>
        </w:rPr>
        <w:t xml:space="preserve"> </w:t>
      </w:r>
      <w:r w:rsidR="000F0CC7">
        <w:rPr>
          <w:rFonts w:ascii="Arial" w:eastAsia="Calibri" w:hAnsi="Arial" w:cs="Arial"/>
          <w:noProof/>
          <w:color w:val="FF0000"/>
          <w:lang w:val="en-US"/>
        </w:rPr>
        <w:t xml:space="preserve">Open numeric. </w:t>
      </w:r>
      <w:r w:rsidR="00100A80" w:rsidRPr="00100A80">
        <w:rPr>
          <w:rFonts w:ascii="Arial" w:eastAsia="Calibri" w:hAnsi="Arial" w:cs="Arial"/>
          <w:noProof/>
          <w:color w:val="FF0000"/>
          <w:lang w:val="en-US"/>
        </w:rPr>
        <w:t>Sum up t</w:t>
      </w:r>
      <w:r w:rsidR="00100A80">
        <w:rPr>
          <w:rFonts w:ascii="Arial" w:eastAsia="Calibri" w:hAnsi="Arial" w:cs="Arial"/>
          <w:noProof/>
          <w:color w:val="FF0000"/>
          <w:lang w:val="en-US"/>
        </w:rPr>
        <w:t>o 100%</w:t>
      </w:r>
      <w:r w:rsidR="00415A03">
        <w:rPr>
          <w:rFonts w:ascii="Arial" w:eastAsia="Calibri" w:hAnsi="Arial" w:cs="Arial"/>
          <w:noProof/>
          <w:color w:val="FF0000"/>
          <w:lang w:val="en-US"/>
        </w:rPr>
        <w:t xml:space="preserve"> unless </w:t>
      </w:r>
      <w:r w:rsidR="00E822D1">
        <w:rPr>
          <w:rFonts w:ascii="Arial" w:eastAsia="Calibri" w:hAnsi="Arial" w:cs="Arial"/>
          <w:noProof/>
          <w:color w:val="FF0000"/>
          <w:lang w:val="en-US"/>
        </w:rPr>
        <w:t xml:space="preserve">select </w:t>
      </w:r>
      <w:r w:rsidR="00AD7E3C">
        <w:rPr>
          <w:rFonts w:ascii="Arial" w:eastAsia="Calibri" w:hAnsi="Arial" w:cs="Arial"/>
          <w:noProof/>
          <w:color w:val="FF0000"/>
          <w:lang w:val="en-US"/>
        </w:rPr>
        <w:t xml:space="preserve">last row (option </w:t>
      </w:r>
      <w:r w:rsidR="00AD7E3C" w:rsidRPr="00AD7E3C">
        <w:rPr>
          <w:rFonts w:ascii="Arial" w:eastAsia="Calibri" w:hAnsi="Arial" w:cs="Arial"/>
          <w:noProof/>
          <w:color w:val="FF0000"/>
          <w:highlight w:val="yellow"/>
          <w:lang w:val="en-US"/>
        </w:rPr>
        <w:t>5</w:t>
      </w:r>
      <w:r w:rsidR="00AD7E3C">
        <w:rPr>
          <w:rFonts w:ascii="Arial" w:eastAsia="Calibri" w:hAnsi="Arial" w:cs="Arial"/>
          <w:noProof/>
          <w:color w:val="FF0000"/>
          <w:lang w:val="en-US"/>
        </w:rPr>
        <w:t>)</w:t>
      </w:r>
      <w:r w:rsidR="00415A03">
        <w:rPr>
          <w:rFonts w:ascii="Arial" w:eastAsia="Calibri" w:hAnsi="Arial" w:cs="Arial"/>
          <w:noProof/>
          <w:color w:val="FF0000"/>
          <w:lang w:val="en-US"/>
        </w:rPr>
        <w:t>.</w:t>
      </w:r>
    </w:p>
    <w:p w14:paraId="784FCAC7" w14:textId="46AFA725" w:rsidR="00E31DE5" w:rsidRPr="00734515" w:rsidRDefault="006278D5" w:rsidP="00A7775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noProof/>
          <w:color w:val="101541"/>
        </w:rPr>
      </w:pPr>
      <w:r w:rsidRPr="00734515">
        <w:rPr>
          <w:rFonts w:ascii="Arial" w:hAnsi="Arial" w:cs="Arial"/>
          <w:noProof/>
          <w:color w:val="FF0000"/>
        </w:rPr>
        <w:t>Brand 1</w:t>
      </w:r>
      <w:r w:rsidR="00E31DE5" w:rsidRPr="00734515">
        <w:rPr>
          <w:rFonts w:ascii="Arial" w:hAnsi="Arial" w:cs="Arial"/>
          <w:noProof/>
          <w:color w:val="101541"/>
        </w:rPr>
        <w:tab/>
      </w:r>
      <w:r w:rsidR="00E31DE5" w:rsidRPr="00734515">
        <w:rPr>
          <w:rFonts w:ascii="Arial" w:hAnsi="Arial" w:cs="Arial"/>
          <w:noProof/>
          <w:color w:val="101541"/>
        </w:rPr>
        <w:tab/>
        <w:t>_____________%</w:t>
      </w:r>
    </w:p>
    <w:p w14:paraId="28232297" w14:textId="5264E691" w:rsidR="00E31DE5" w:rsidRPr="00734515" w:rsidRDefault="006278D5" w:rsidP="00A7775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noProof/>
          <w:color w:val="101541"/>
        </w:rPr>
      </w:pPr>
      <w:r w:rsidRPr="00734515">
        <w:rPr>
          <w:rFonts w:ascii="Arial" w:hAnsi="Arial" w:cs="Arial"/>
          <w:noProof/>
          <w:color w:val="FF0000"/>
        </w:rPr>
        <w:t>Brand 2</w:t>
      </w:r>
      <w:r w:rsidR="00E31DE5" w:rsidRPr="00734515">
        <w:rPr>
          <w:rFonts w:ascii="Arial" w:hAnsi="Arial" w:cs="Arial"/>
          <w:noProof/>
          <w:color w:val="101541"/>
        </w:rPr>
        <w:tab/>
      </w:r>
      <w:r w:rsidR="00E31DE5" w:rsidRPr="00734515">
        <w:rPr>
          <w:rFonts w:ascii="Arial" w:hAnsi="Arial" w:cs="Arial"/>
          <w:noProof/>
          <w:color w:val="101541"/>
        </w:rPr>
        <w:tab/>
        <w:t>_____________%</w:t>
      </w:r>
    </w:p>
    <w:p w14:paraId="66F2BCB7" w14:textId="6EECA820" w:rsidR="00E31DE5" w:rsidRPr="00734515" w:rsidRDefault="006278D5" w:rsidP="00A7775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noProof/>
          <w:color w:val="101541"/>
        </w:rPr>
      </w:pPr>
      <w:r w:rsidRPr="00734515">
        <w:rPr>
          <w:rFonts w:ascii="Arial" w:hAnsi="Arial" w:cs="Arial"/>
          <w:noProof/>
          <w:color w:val="FF0000"/>
        </w:rPr>
        <w:t>Etc.</w:t>
      </w:r>
      <w:r w:rsidR="00E31DE5" w:rsidRPr="00734515">
        <w:rPr>
          <w:rFonts w:ascii="Arial" w:hAnsi="Arial" w:cs="Arial"/>
          <w:noProof/>
          <w:color w:val="101541"/>
        </w:rPr>
        <w:tab/>
      </w:r>
      <w:r w:rsidR="00E31DE5" w:rsidRPr="00734515">
        <w:rPr>
          <w:rFonts w:ascii="Arial" w:hAnsi="Arial" w:cs="Arial"/>
          <w:noProof/>
          <w:color w:val="101541"/>
        </w:rPr>
        <w:tab/>
        <w:t>_____________%</w:t>
      </w:r>
    </w:p>
    <w:p w14:paraId="7CB3D7DF" w14:textId="07FABDA7" w:rsidR="00734515" w:rsidRPr="00734515" w:rsidRDefault="00E31DE5" w:rsidP="00A7775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noProof/>
          <w:color w:val="101541"/>
        </w:rPr>
      </w:pPr>
      <w:r w:rsidRPr="00734515">
        <w:rPr>
          <w:rFonts w:ascii="Arial" w:hAnsi="Arial" w:cs="Arial"/>
          <w:noProof/>
          <w:color w:val="101541"/>
        </w:rPr>
        <w:t>Annat företag</w:t>
      </w:r>
      <w:r w:rsidRPr="00734515">
        <w:rPr>
          <w:rFonts w:ascii="Arial" w:hAnsi="Arial" w:cs="Arial"/>
          <w:noProof/>
          <w:color w:val="101541"/>
        </w:rPr>
        <w:tab/>
        <w:t>_____________%</w:t>
      </w:r>
    </w:p>
    <w:p w14:paraId="444E999F" w14:textId="394A640B" w:rsidR="00E31DE5" w:rsidRDefault="00E31DE5" w:rsidP="00214997">
      <w:pPr>
        <w:ind w:left="-360" w:firstLine="720"/>
        <w:rPr>
          <w:rFonts w:ascii="Arial" w:hAnsi="Arial" w:cs="Arial"/>
          <w:noProof/>
          <w:color w:val="101541"/>
        </w:rPr>
      </w:pPr>
      <w:r w:rsidRPr="00454A42">
        <w:rPr>
          <w:rFonts w:ascii="Arial" w:hAnsi="Arial" w:cs="Arial"/>
          <w:noProof/>
          <w:color w:val="101541"/>
        </w:rPr>
        <w:t xml:space="preserve">Totalt </w:t>
      </w:r>
      <w:r w:rsidRPr="00454A42">
        <w:rPr>
          <w:rFonts w:ascii="Arial" w:hAnsi="Arial" w:cs="Arial"/>
          <w:noProof/>
          <w:color w:val="101541"/>
        </w:rPr>
        <w:tab/>
      </w:r>
      <w:r w:rsidRPr="00454A42">
        <w:rPr>
          <w:rFonts w:ascii="Arial" w:hAnsi="Arial" w:cs="Arial"/>
          <w:noProof/>
          <w:color w:val="101541"/>
        </w:rPr>
        <w:tab/>
        <w:t>100%</w:t>
      </w:r>
    </w:p>
    <w:p w14:paraId="779D33E5" w14:textId="77777777" w:rsidR="00734515" w:rsidRPr="00454A42" w:rsidRDefault="00734515" w:rsidP="00214997">
      <w:pPr>
        <w:rPr>
          <w:rFonts w:ascii="Arial" w:hAnsi="Arial" w:cs="Arial"/>
          <w:noProof/>
          <w:color w:val="101541"/>
        </w:rPr>
      </w:pPr>
    </w:p>
    <w:p w14:paraId="16683232" w14:textId="77777777" w:rsidR="00E31DE5" w:rsidRPr="00F2477F" w:rsidRDefault="00E31DE5" w:rsidP="00A7775B">
      <w:pPr>
        <w:pStyle w:val="ListParagraph"/>
        <w:numPr>
          <w:ilvl w:val="0"/>
          <w:numId w:val="10"/>
        </w:numPr>
        <w:ind w:left="360"/>
        <w:rPr>
          <w:rFonts w:ascii="Arial" w:hAnsi="Arial" w:cs="Arial"/>
          <w:noProof/>
          <w:color w:val="101541"/>
        </w:rPr>
      </w:pPr>
      <w:r w:rsidRPr="00F2477F">
        <w:rPr>
          <w:rFonts w:ascii="Arial" w:hAnsi="Arial" w:cs="Arial"/>
          <w:noProof/>
          <w:color w:val="101541"/>
        </w:rPr>
        <w:t>Mina kostnader är 0 kr</w:t>
      </w:r>
    </w:p>
    <w:p w14:paraId="365A5BF1" w14:textId="746E6880" w:rsidR="00553B52" w:rsidRPr="00454A42" w:rsidRDefault="00553B52" w:rsidP="008B7D0C">
      <w:pPr>
        <w:rPr>
          <w:rFonts w:ascii="Arial" w:hAnsi="Arial" w:cs="Arial"/>
          <w:b/>
          <w:color w:val="101541"/>
        </w:rPr>
      </w:pPr>
    </w:p>
    <w:p w14:paraId="4385F3BC" w14:textId="4AABFD72" w:rsidR="00F27E04" w:rsidRPr="00454A42" w:rsidRDefault="00F27E04" w:rsidP="00BB5456">
      <w:pPr>
        <w:rPr>
          <w:rFonts w:ascii="Arial" w:hAnsi="Arial" w:cs="Arial"/>
          <w:color w:val="101541"/>
          <w:sz w:val="36"/>
          <w:szCs w:val="36"/>
        </w:rPr>
      </w:pPr>
    </w:p>
    <w:p w14:paraId="04E43C35" w14:textId="2EE8BF11" w:rsidR="00486D00" w:rsidRPr="00631601" w:rsidRDefault="00826AD7" w:rsidP="00486D00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Part</w:t>
      </w:r>
      <w:r w:rsidR="00486D00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 </w:t>
      </w:r>
      <w:r w:rsidR="00C04A11" w:rsidRPr="00631601">
        <w:rPr>
          <w:rFonts w:ascii="Arial" w:hAnsi="Arial" w:cs="Arial"/>
          <w:color w:val="AFABAB"/>
          <w:sz w:val="36"/>
          <w:szCs w:val="36"/>
          <w:lang w:val="en-US"/>
        </w:rPr>
        <w:t>F</w:t>
      </w:r>
      <w:r w:rsidR="00486D00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. </w:t>
      </w: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Potential for expansion</w:t>
      </w:r>
    </w:p>
    <w:p w14:paraId="42E6669D" w14:textId="4326DD80" w:rsidR="001A327A" w:rsidRPr="00826AD7" w:rsidRDefault="001A327A" w:rsidP="26D38C2B">
      <w:pPr>
        <w:rPr>
          <w:rFonts w:ascii="Arial" w:hAnsi="Arial" w:cs="Arial"/>
          <w:b/>
          <w:bCs/>
          <w:color w:val="101541"/>
          <w:lang w:val="en-US"/>
        </w:rPr>
      </w:pPr>
    </w:p>
    <w:p w14:paraId="6D97FD94" w14:textId="18B51145" w:rsidR="4035A5FF" w:rsidRDefault="4035A5FF" w:rsidP="26D38C2B">
      <w:pPr>
        <w:rPr>
          <w:rFonts w:ascii="Arial" w:hAnsi="Arial" w:cs="Arial"/>
          <w:color w:val="101541"/>
          <w:highlight w:val="yellow"/>
          <w:lang w:val="en-US"/>
        </w:rPr>
      </w:pPr>
      <w:r w:rsidRPr="26D38C2B">
        <w:rPr>
          <w:rFonts w:ascii="Arial" w:hAnsi="Arial" w:cs="Arial"/>
          <w:color w:val="101541"/>
          <w:highlight w:val="yellow"/>
          <w:lang w:val="en-US"/>
        </w:rPr>
        <w:t>Utvidgningspotential</w:t>
      </w:r>
      <w:r w:rsidR="1293CD53" w:rsidRPr="26D38C2B">
        <w:rPr>
          <w:rFonts w:ascii="Arial" w:hAnsi="Arial" w:cs="Arial"/>
          <w:color w:val="101541"/>
          <w:highlight w:val="yellow"/>
          <w:lang w:val="en-US"/>
        </w:rPr>
        <w:t>.</w:t>
      </w:r>
    </w:p>
    <w:p w14:paraId="61B8BF36" w14:textId="71F473C5" w:rsidR="26D38C2B" w:rsidRDefault="26D38C2B" w:rsidP="26D38C2B">
      <w:pPr>
        <w:rPr>
          <w:rFonts w:ascii="Arial" w:hAnsi="Arial" w:cs="Arial"/>
          <w:b/>
          <w:bCs/>
          <w:color w:val="101541"/>
          <w:lang w:val="en-US"/>
        </w:rPr>
      </w:pPr>
    </w:p>
    <w:p w14:paraId="1BFB7911" w14:textId="676D6478" w:rsidR="001A327A" w:rsidRPr="00454A42" w:rsidRDefault="00784B00" w:rsidP="001A327A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1A327A" w:rsidRPr="00454A42">
        <w:rPr>
          <w:rFonts w:ascii="Arial" w:hAnsi="Arial" w:cs="Arial"/>
          <w:b/>
          <w:color w:val="101541"/>
        </w:rPr>
        <w:t xml:space="preserve">Vilka av följande produkter och tjänster kan du tänka dig att köpa från [varumärke X]? </w:t>
      </w:r>
    </w:p>
    <w:p w14:paraId="19604776" w14:textId="4DFE89CC" w:rsidR="001A327A" w:rsidRPr="00A9716D" w:rsidRDefault="001A327A" w:rsidP="001A327A">
      <w:pPr>
        <w:rPr>
          <w:rFonts w:ascii="Arial" w:hAnsi="Arial" w:cs="Arial"/>
          <w:color w:val="FF0000"/>
        </w:rPr>
      </w:pPr>
      <w:r w:rsidRPr="00BC3F8C">
        <w:rPr>
          <w:rFonts w:ascii="Arial" w:hAnsi="Arial" w:cs="Arial"/>
          <w:color w:val="FF0000"/>
          <w:lang w:val="en-US"/>
        </w:rPr>
        <w:t>Randomise order</w:t>
      </w:r>
      <w:r w:rsidR="008E2A80" w:rsidRPr="00BC3F8C">
        <w:rPr>
          <w:rFonts w:ascii="Arial" w:hAnsi="Arial" w:cs="Arial"/>
          <w:color w:val="FF0000"/>
          <w:lang w:val="en-US"/>
        </w:rPr>
        <w:t>, apart from last row</w:t>
      </w:r>
      <w:r w:rsidRPr="00BC3F8C">
        <w:rPr>
          <w:rFonts w:ascii="Arial" w:hAnsi="Arial" w:cs="Arial"/>
          <w:color w:val="FF0000"/>
          <w:lang w:val="en-US"/>
        </w:rPr>
        <w:t xml:space="preserve">. </w:t>
      </w:r>
      <w:r w:rsidRPr="00A9716D">
        <w:rPr>
          <w:rFonts w:ascii="Arial" w:hAnsi="Arial" w:cs="Arial"/>
          <w:color w:val="FF0000"/>
        </w:rPr>
        <w:t>Multiple choice.</w:t>
      </w:r>
    </w:p>
    <w:p w14:paraId="1DA23BE2" w14:textId="77777777" w:rsidR="001A327A" w:rsidRPr="00454A42" w:rsidRDefault="00CC2451" w:rsidP="00A7775B">
      <w:pPr>
        <w:numPr>
          <w:ilvl w:val="0"/>
          <w:numId w:val="4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Produkt A</w:t>
      </w:r>
    </w:p>
    <w:p w14:paraId="73E0018C" w14:textId="77777777" w:rsidR="001A327A" w:rsidRDefault="00CC2451" w:rsidP="00A7775B">
      <w:pPr>
        <w:numPr>
          <w:ilvl w:val="0"/>
          <w:numId w:val="4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Tjänst A</w:t>
      </w:r>
    </w:p>
    <w:p w14:paraId="756072D3" w14:textId="3C06AD4D" w:rsidR="008E2A80" w:rsidRPr="00454A42" w:rsidRDefault="008E2A80" w:rsidP="00A7775B">
      <w:pPr>
        <w:numPr>
          <w:ilvl w:val="0"/>
          <w:numId w:val="4"/>
        </w:numPr>
        <w:rPr>
          <w:rFonts w:ascii="Arial" w:hAnsi="Arial" w:cs="Arial"/>
          <w:color w:val="101541"/>
        </w:rPr>
      </w:pPr>
      <w:r>
        <w:rPr>
          <w:rFonts w:ascii="Arial" w:hAnsi="Arial" w:cs="Arial"/>
          <w:color w:val="101541"/>
        </w:rPr>
        <w:t>Inga av dessa</w:t>
      </w:r>
    </w:p>
    <w:p w14:paraId="73A85DC1" w14:textId="450C3E3B" w:rsidR="00486D00" w:rsidRPr="00454A42" w:rsidRDefault="00486D00" w:rsidP="00BB5456">
      <w:pPr>
        <w:rPr>
          <w:rFonts w:ascii="Arial" w:hAnsi="Arial" w:cs="Arial"/>
          <w:color w:val="101541"/>
          <w:sz w:val="36"/>
          <w:szCs w:val="36"/>
        </w:rPr>
      </w:pPr>
    </w:p>
    <w:p w14:paraId="1D21A5BC" w14:textId="617F47A9" w:rsidR="00B06418" w:rsidRPr="00631601" w:rsidRDefault="00826AD7" w:rsidP="00B06418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Part</w:t>
      </w:r>
      <w:r w:rsidR="00B06418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 </w:t>
      </w:r>
      <w:r w:rsidR="00C04A11" w:rsidRPr="00631601">
        <w:rPr>
          <w:rFonts w:ascii="Arial" w:hAnsi="Arial" w:cs="Arial"/>
          <w:color w:val="AFABAB"/>
          <w:sz w:val="36"/>
          <w:szCs w:val="36"/>
          <w:lang w:val="en-US"/>
        </w:rPr>
        <w:t>G</w:t>
      </w:r>
      <w:r w:rsidR="00B06418" w:rsidRPr="00631601">
        <w:rPr>
          <w:rFonts w:ascii="Arial" w:hAnsi="Arial" w:cs="Arial"/>
          <w:color w:val="AFABAB"/>
          <w:sz w:val="36"/>
          <w:szCs w:val="36"/>
          <w:lang w:val="en-US"/>
        </w:rPr>
        <w:t>. Pain points</w:t>
      </w:r>
    </w:p>
    <w:p w14:paraId="2EDFD113" w14:textId="01BC4942" w:rsidR="00B06418" w:rsidRPr="00454A42" w:rsidRDefault="00B06418" w:rsidP="26D38C2B">
      <w:pPr>
        <w:rPr>
          <w:rFonts w:ascii="Arial" w:hAnsi="Arial" w:cs="Arial"/>
          <w:b/>
          <w:bCs/>
          <w:color w:val="101541"/>
        </w:rPr>
      </w:pPr>
    </w:p>
    <w:p w14:paraId="02143FEE" w14:textId="55C17FBB" w:rsidR="33FBF514" w:rsidRDefault="33FBF514" w:rsidP="26D38C2B">
      <w:pPr>
        <w:rPr>
          <w:rFonts w:ascii="Arial" w:hAnsi="Arial" w:cs="Arial"/>
          <w:color w:val="101541"/>
          <w:highlight w:val="yellow"/>
          <w:lang w:val="en-US"/>
        </w:rPr>
      </w:pPr>
      <w:r w:rsidRPr="26D38C2B">
        <w:rPr>
          <w:rFonts w:ascii="Arial" w:hAnsi="Arial" w:cs="Arial"/>
          <w:color w:val="101541"/>
          <w:highlight w:val="yellow"/>
          <w:lang w:val="en-US"/>
        </w:rPr>
        <w:t>Pain points/problem</w:t>
      </w:r>
      <w:r w:rsidR="37388161" w:rsidRPr="26D38C2B">
        <w:rPr>
          <w:rFonts w:ascii="Arial" w:hAnsi="Arial" w:cs="Arial"/>
          <w:color w:val="101541"/>
          <w:highlight w:val="yellow"/>
          <w:lang w:val="en-US"/>
        </w:rPr>
        <w:t xml:space="preserve"> på kategorinivå.</w:t>
      </w:r>
    </w:p>
    <w:p w14:paraId="2CD50603" w14:textId="0EE102C4" w:rsidR="26D38C2B" w:rsidRDefault="26D38C2B" w:rsidP="26D38C2B">
      <w:pPr>
        <w:rPr>
          <w:rFonts w:ascii="Arial" w:hAnsi="Arial" w:cs="Arial"/>
          <w:b/>
          <w:bCs/>
          <w:color w:val="101541"/>
        </w:rPr>
      </w:pPr>
    </w:p>
    <w:p w14:paraId="5B648D15" w14:textId="394D5973" w:rsidR="00B06418" w:rsidRPr="00454A42" w:rsidRDefault="001C1CA1" w:rsidP="00B06418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>X</w:t>
      </w:r>
      <w:r w:rsidR="00784B00">
        <w:rPr>
          <w:rFonts w:ascii="Arial" w:hAnsi="Arial" w:cs="Arial"/>
          <w:b/>
          <w:color w:val="101541"/>
        </w:rPr>
        <w:t xml:space="preserve">. </w:t>
      </w:r>
      <w:r w:rsidR="00B06418" w:rsidRPr="00454A42">
        <w:rPr>
          <w:rFonts w:ascii="Arial" w:hAnsi="Arial" w:cs="Arial"/>
          <w:b/>
          <w:color w:val="101541"/>
        </w:rPr>
        <w:t xml:space="preserve">Vilka av följande </w:t>
      </w:r>
      <w:r w:rsidR="00F65D03" w:rsidRPr="00454A42">
        <w:rPr>
          <w:rFonts w:ascii="Arial" w:hAnsi="Arial" w:cs="Arial"/>
          <w:b/>
          <w:color w:val="101541"/>
        </w:rPr>
        <w:t xml:space="preserve">problem har du upplevt med [kategori X] under de senaste 3 åren och blivit irriterad på? </w:t>
      </w:r>
      <w:r w:rsidR="00B06418" w:rsidRPr="00454A42">
        <w:rPr>
          <w:rFonts w:ascii="Arial" w:hAnsi="Arial" w:cs="Arial"/>
          <w:b/>
          <w:color w:val="101541"/>
        </w:rPr>
        <w:t xml:space="preserve"> </w:t>
      </w:r>
    </w:p>
    <w:p w14:paraId="3B854DE6" w14:textId="616C17A9" w:rsidR="00B06418" w:rsidRPr="00A9716D" w:rsidRDefault="00B06418" w:rsidP="00B06418">
      <w:pPr>
        <w:rPr>
          <w:rFonts w:ascii="Arial" w:hAnsi="Arial" w:cs="Arial"/>
          <w:color w:val="FF0000"/>
        </w:rPr>
      </w:pPr>
      <w:r w:rsidRPr="00BC3F8C">
        <w:rPr>
          <w:rFonts w:ascii="Arial" w:hAnsi="Arial" w:cs="Arial"/>
          <w:color w:val="FF0000"/>
          <w:lang w:val="en-US"/>
        </w:rPr>
        <w:t>Randomise order</w:t>
      </w:r>
      <w:r w:rsidR="00301616" w:rsidRPr="00BC3F8C">
        <w:rPr>
          <w:rFonts w:ascii="Arial" w:hAnsi="Arial" w:cs="Arial"/>
          <w:color w:val="FF0000"/>
          <w:lang w:val="en-US"/>
        </w:rPr>
        <w:t>, apart from last row</w:t>
      </w:r>
      <w:r w:rsidRPr="00BC3F8C">
        <w:rPr>
          <w:rFonts w:ascii="Arial" w:hAnsi="Arial" w:cs="Arial"/>
          <w:color w:val="FF0000"/>
          <w:lang w:val="en-US"/>
        </w:rPr>
        <w:t xml:space="preserve">. </w:t>
      </w:r>
      <w:r w:rsidRPr="00A9716D">
        <w:rPr>
          <w:rFonts w:ascii="Arial" w:hAnsi="Arial" w:cs="Arial"/>
          <w:color w:val="FF0000"/>
        </w:rPr>
        <w:t>Multiple choice.</w:t>
      </w:r>
    </w:p>
    <w:p w14:paraId="040A4048" w14:textId="77777777" w:rsidR="00B06418" w:rsidRPr="00454A42" w:rsidRDefault="00F65D03" w:rsidP="00A7775B">
      <w:pPr>
        <w:numPr>
          <w:ilvl w:val="0"/>
          <w:numId w:val="11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Problem 1</w:t>
      </w:r>
    </w:p>
    <w:p w14:paraId="1850C7D3" w14:textId="77777777" w:rsidR="00F65D03" w:rsidRDefault="00F65D03" w:rsidP="00A7775B">
      <w:pPr>
        <w:numPr>
          <w:ilvl w:val="0"/>
          <w:numId w:val="11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Problem 2</w:t>
      </w:r>
    </w:p>
    <w:p w14:paraId="1B0D22D6" w14:textId="73841639" w:rsidR="00301616" w:rsidRPr="00454A42" w:rsidRDefault="00301616" w:rsidP="00A7775B">
      <w:pPr>
        <w:numPr>
          <w:ilvl w:val="0"/>
          <w:numId w:val="11"/>
        </w:numPr>
        <w:rPr>
          <w:rFonts w:ascii="Arial" w:hAnsi="Arial" w:cs="Arial"/>
          <w:color w:val="101541"/>
        </w:rPr>
      </w:pPr>
      <w:r>
        <w:rPr>
          <w:rFonts w:ascii="Arial" w:hAnsi="Arial" w:cs="Arial"/>
          <w:color w:val="101541"/>
        </w:rPr>
        <w:t>Inga av dessa</w:t>
      </w:r>
    </w:p>
    <w:p w14:paraId="6E0EAFEF" w14:textId="2F532B11" w:rsidR="00486D00" w:rsidRPr="00454A42" w:rsidRDefault="00486D00" w:rsidP="00BB5456">
      <w:pPr>
        <w:rPr>
          <w:rFonts w:ascii="Arial" w:hAnsi="Arial" w:cs="Arial"/>
          <w:color w:val="101541"/>
          <w:sz w:val="36"/>
          <w:szCs w:val="36"/>
        </w:rPr>
      </w:pPr>
    </w:p>
    <w:p w14:paraId="44804C33" w14:textId="231543C7" w:rsidR="00BB5456" w:rsidRPr="00631601" w:rsidRDefault="00826AD7" w:rsidP="00BB5456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Part</w:t>
      </w:r>
      <w:r w:rsidR="00BB5456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 </w:t>
      </w:r>
      <w:r w:rsidR="00C04A11" w:rsidRPr="00631601">
        <w:rPr>
          <w:rFonts w:ascii="Arial" w:hAnsi="Arial" w:cs="Arial"/>
          <w:color w:val="AFABAB"/>
          <w:sz w:val="36"/>
          <w:szCs w:val="36"/>
          <w:lang w:val="en-US"/>
        </w:rPr>
        <w:t>H</w:t>
      </w:r>
      <w:r w:rsidR="00BB5456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. </w:t>
      </w:r>
      <w:r w:rsidRPr="00631601">
        <w:rPr>
          <w:rFonts w:ascii="Arial" w:hAnsi="Arial" w:cs="Arial"/>
          <w:color w:val="AFABAB"/>
          <w:sz w:val="36"/>
          <w:szCs w:val="36"/>
          <w:lang w:val="en-US"/>
        </w:rPr>
        <w:t>Stated drivers</w:t>
      </w:r>
    </w:p>
    <w:p w14:paraId="4329D08E" w14:textId="77777777" w:rsidR="00506FA4" w:rsidRPr="00454A42" w:rsidRDefault="00506FA4" w:rsidP="0027079B">
      <w:pPr>
        <w:rPr>
          <w:rFonts w:ascii="Arial" w:hAnsi="Arial" w:cs="Arial"/>
          <w:b/>
          <w:color w:val="101541"/>
        </w:rPr>
      </w:pPr>
    </w:p>
    <w:p w14:paraId="31409803" w14:textId="2D558EFB" w:rsidR="0027079B" w:rsidRPr="00454A42" w:rsidRDefault="001C1CA1" w:rsidP="0027079B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>X</w:t>
      </w:r>
      <w:r w:rsidR="00114E49">
        <w:rPr>
          <w:rFonts w:ascii="Arial" w:hAnsi="Arial" w:cs="Arial"/>
          <w:b/>
          <w:color w:val="101541"/>
        </w:rPr>
        <w:t xml:space="preserve">. </w:t>
      </w:r>
      <w:r w:rsidR="0027079B" w:rsidRPr="00454A42">
        <w:rPr>
          <w:rFonts w:ascii="Arial" w:hAnsi="Arial" w:cs="Arial"/>
          <w:b/>
          <w:color w:val="101541"/>
        </w:rPr>
        <w:t>Vilk</w:t>
      </w:r>
      <w:r w:rsidR="00CE663C" w:rsidRPr="00454A42">
        <w:rPr>
          <w:rFonts w:ascii="Arial" w:hAnsi="Arial" w:cs="Arial"/>
          <w:b/>
          <w:color w:val="101541"/>
        </w:rPr>
        <w:t>a av följande saker är viktiga</w:t>
      </w:r>
      <w:r w:rsidR="0027079B" w:rsidRPr="00454A42">
        <w:rPr>
          <w:rFonts w:ascii="Arial" w:hAnsi="Arial" w:cs="Arial"/>
          <w:b/>
          <w:color w:val="101541"/>
        </w:rPr>
        <w:t xml:space="preserve"> för att du ska vilja </w:t>
      </w:r>
      <w:r w:rsidR="006C66D9" w:rsidRPr="00454A42">
        <w:rPr>
          <w:rFonts w:ascii="Arial" w:hAnsi="Arial" w:cs="Arial"/>
          <w:b/>
          <w:color w:val="101541"/>
        </w:rPr>
        <w:t>[</w:t>
      </w:r>
      <w:r w:rsidR="00070D13" w:rsidRPr="00454A42">
        <w:rPr>
          <w:rFonts w:ascii="Arial" w:hAnsi="Arial" w:cs="Arial"/>
          <w:b/>
          <w:color w:val="101541"/>
        </w:rPr>
        <w:t xml:space="preserve">vara kund hos en viss </w:t>
      </w:r>
      <w:r w:rsidR="006C66D9" w:rsidRPr="00454A42">
        <w:rPr>
          <w:rFonts w:ascii="Arial" w:hAnsi="Arial" w:cs="Arial"/>
          <w:b/>
          <w:color w:val="101541"/>
        </w:rPr>
        <w:t>X/välja en viss X]</w:t>
      </w:r>
      <w:r w:rsidR="0027079B" w:rsidRPr="00454A42">
        <w:rPr>
          <w:rFonts w:ascii="Arial" w:hAnsi="Arial" w:cs="Arial"/>
          <w:b/>
          <w:color w:val="101541"/>
        </w:rPr>
        <w:t>? Du kan välja hur många saker som du vill.</w:t>
      </w:r>
    </w:p>
    <w:p w14:paraId="16147127" w14:textId="24A7E699" w:rsidR="0027079B" w:rsidRDefault="0027079B" w:rsidP="0027079B">
      <w:pPr>
        <w:rPr>
          <w:rFonts w:ascii="Arial" w:hAnsi="Arial" w:cs="Arial"/>
          <w:color w:val="101541"/>
        </w:rPr>
      </w:pPr>
    </w:p>
    <w:p w14:paraId="206B0F23" w14:textId="4C8EB204" w:rsidR="00DF32F0" w:rsidRPr="00DF32F0" w:rsidRDefault="00DF32F0" w:rsidP="26D38C2B">
      <w:pPr>
        <w:rPr>
          <w:rFonts w:ascii="Arial" w:hAnsi="Arial" w:cs="Arial"/>
          <w:color w:val="101541"/>
          <w:highlight w:val="yellow"/>
        </w:rPr>
      </w:pPr>
      <w:r w:rsidRPr="26D38C2B">
        <w:rPr>
          <w:rFonts w:ascii="Arial" w:hAnsi="Arial" w:cs="Arial"/>
          <w:color w:val="101541"/>
          <w:highlight w:val="yellow"/>
        </w:rPr>
        <w:t>Upprepa imagefrågor</w:t>
      </w:r>
      <w:r w:rsidR="24C6BF38" w:rsidRPr="26D38C2B">
        <w:rPr>
          <w:rFonts w:ascii="Arial" w:hAnsi="Arial" w:cs="Arial"/>
          <w:color w:val="101541"/>
          <w:highlight w:val="yellow"/>
        </w:rPr>
        <w:t>/påståenden</w:t>
      </w:r>
      <w:r w:rsidRPr="26D38C2B">
        <w:rPr>
          <w:rFonts w:ascii="Arial" w:hAnsi="Arial" w:cs="Arial"/>
          <w:color w:val="101541"/>
          <w:highlight w:val="yellow"/>
        </w:rPr>
        <w:t xml:space="preserve"> </w:t>
      </w:r>
      <w:r w:rsidR="00935AC4" w:rsidRPr="26D38C2B">
        <w:rPr>
          <w:rFonts w:ascii="Arial" w:hAnsi="Arial" w:cs="Arial"/>
          <w:color w:val="101541"/>
          <w:highlight w:val="yellow"/>
        </w:rPr>
        <w:t>inkluderade i</w:t>
      </w:r>
      <w:r w:rsidRPr="26D38C2B">
        <w:rPr>
          <w:rFonts w:ascii="Arial" w:hAnsi="Arial" w:cs="Arial"/>
          <w:color w:val="101541"/>
          <w:highlight w:val="yellow"/>
        </w:rPr>
        <w:t xml:space="preserve"> del B nedan.</w:t>
      </w:r>
      <w:r w:rsidR="124BE8BF" w:rsidRPr="26D38C2B">
        <w:rPr>
          <w:rFonts w:ascii="Arial" w:hAnsi="Arial" w:cs="Arial"/>
          <w:color w:val="101541"/>
          <w:highlight w:val="yellow"/>
        </w:rPr>
        <w:t xml:space="preserve"> </w:t>
      </w:r>
      <w:r w:rsidR="4481FDE2" w:rsidRPr="26D38C2B">
        <w:rPr>
          <w:rFonts w:ascii="Arial" w:hAnsi="Arial" w:cs="Arial"/>
          <w:color w:val="101541"/>
          <w:highlight w:val="yellow"/>
        </w:rPr>
        <w:t>Påståendena kan</w:t>
      </w:r>
      <w:r w:rsidR="124BE8BF" w:rsidRPr="26D38C2B">
        <w:rPr>
          <w:rFonts w:ascii="Arial" w:hAnsi="Arial" w:cs="Arial"/>
          <w:color w:val="101541"/>
          <w:highlight w:val="yellow"/>
        </w:rPr>
        <w:t xml:space="preserve"> behöva skrivas om så att de passar </w:t>
      </w:r>
      <w:r w:rsidR="06FFFB42" w:rsidRPr="26D38C2B">
        <w:rPr>
          <w:rFonts w:ascii="Arial" w:hAnsi="Arial" w:cs="Arial"/>
          <w:color w:val="101541"/>
          <w:highlight w:val="yellow"/>
        </w:rPr>
        <w:t>inledningen</w:t>
      </w:r>
      <w:r w:rsidR="07F28F44" w:rsidRPr="26D38C2B">
        <w:rPr>
          <w:rFonts w:ascii="Arial" w:hAnsi="Arial" w:cs="Arial"/>
          <w:color w:val="101541"/>
          <w:highlight w:val="yellow"/>
        </w:rPr>
        <w:t>.</w:t>
      </w:r>
    </w:p>
    <w:p w14:paraId="771FF79C" w14:textId="77777777" w:rsidR="00DF32F0" w:rsidRPr="00454A42" w:rsidRDefault="00DF32F0" w:rsidP="0027079B">
      <w:pPr>
        <w:rPr>
          <w:rFonts w:ascii="Arial" w:hAnsi="Arial" w:cs="Arial"/>
          <w:color w:val="101541"/>
        </w:rPr>
      </w:pPr>
    </w:p>
    <w:p w14:paraId="29459247" w14:textId="279BD2FE" w:rsidR="00035910" w:rsidRPr="00454A42" w:rsidRDefault="0027079B" w:rsidP="0027079B">
      <w:pPr>
        <w:rPr>
          <w:rFonts w:ascii="Arial" w:hAnsi="Arial" w:cs="Arial"/>
          <w:color w:val="101541"/>
        </w:rPr>
      </w:pPr>
      <w:r w:rsidRPr="26D38C2B">
        <w:rPr>
          <w:rFonts w:ascii="Arial" w:hAnsi="Arial" w:cs="Arial"/>
          <w:color w:val="101541"/>
        </w:rPr>
        <w:t xml:space="preserve">Att </w:t>
      </w:r>
      <w:r w:rsidR="10503A6C" w:rsidRPr="26D38C2B">
        <w:rPr>
          <w:rFonts w:ascii="Arial" w:hAnsi="Arial" w:cs="Arial"/>
          <w:color w:val="101541"/>
        </w:rPr>
        <w:t>[</w:t>
      </w:r>
      <w:r w:rsidR="004847FA" w:rsidRPr="26D38C2B">
        <w:rPr>
          <w:rFonts w:ascii="Arial" w:hAnsi="Arial" w:cs="Arial"/>
          <w:color w:val="101541"/>
        </w:rPr>
        <w:t>företaget</w:t>
      </w:r>
      <w:r w:rsidR="159B77F3" w:rsidRPr="26D38C2B">
        <w:rPr>
          <w:rFonts w:ascii="Arial" w:hAnsi="Arial" w:cs="Arial"/>
          <w:color w:val="101541"/>
        </w:rPr>
        <w:t>]</w:t>
      </w:r>
      <w:r w:rsidR="004847FA" w:rsidRPr="26D38C2B">
        <w:rPr>
          <w:rFonts w:ascii="Arial" w:hAnsi="Arial" w:cs="Arial"/>
          <w:color w:val="101541"/>
        </w:rPr>
        <w:t xml:space="preserve"> är/har…</w:t>
      </w:r>
    </w:p>
    <w:p w14:paraId="6D096E9B" w14:textId="64B1D45D" w:rsidR="00035910" w:rsidRPr="001876EF" w:rsidRDefault="00ED428B" w:rsidP="0027079B">
      <w:pPr>
        <w:rPr>
          <w:rFonts w:ascii="Arial" w:hAnsi="Arial" w:cs="Arial"/>
          <w:color w:val="FF0000"/>
          <w:lang w:val="en-US"/>
        </w:rPr>
      </w:pPr>
      <w:r w:rsidRPr="00057B17">
        <w:rPr>
          <w:rFonts w:ascii="Arial" w:hAnsi="Arial" w:cs="Arial"/>
          <w:color w:val="FF0000"/>
        </w:rPr>
        <w:t>Randomise order</w:t>
      </w:r>
      <w:r w:rsidR="001E56F6" w:rsidRPr="00057B17">
        <w:rPr>
          <w:rFonts w:ascii="Arial" w:hAnsi="Arial" w:cs="Arial"/>
          <w:color w:val="FF0000"/>
        </w:rPr>
        <w:t>,</w:t>
      </w:r>
      <w:r w:rsidR="002F00D1" w:rsidRPr="00057B17">
        <w:rPr>
          <w:rFonts w:ascii="Arial" w:hAnsi="Arial" w:cs="Arial"/>
          <w:color w:val="FF0000"/>
        </w:rPr>
        <w:t xml:space="preserve"> apart from last row</w:t>
      </w:r>
      <w:r w:rsidRPr="00057B17">
        <w:rPr>
          <w:rFonts w:ascii="Arial" w:hAnsi="Arial" w:cs="Arial"/>
          <w:color w:val="FF0000"/>
        </w:rPr>
        <w:t xml:space="preserve">. </w:t>
      </w:r>
      <w:r w:rsidRPr="001876EF">
        <w:rPr>
          <w:rFonts w:ascii="Arial" w:hAnsi="Arial" w:cs="Arial"/>
          <w:color w:val="FF0000"/>
          <w:lang w:val="en-US"/>
        </w:rPr>
        <w:t>Multiple choice</w:t>
      </w:r>
      <w:r w:rsidR="001E56F6">
        <w:rPr>
          <w:rFonts w:ascii="Arial" w:hAnsi="Arial" w:cs="Arial"/>
          <w:color w:val="FF0000"/>
          <w:lang w:val="en-US"/>
        </w:rPr>
        <w:t>, apart from last row</w:t>
      </w:r>
      <w:r w:rsidRPr="001876EF">
        <w:rPr>
          <w:rFonts w:ascii="Arial" w:hAnsi="Arial" w:cs="Arial"/>
          <w:color w:val="FF0000"/>
          <w:lang w:val="en-US"/>
        </w:rPr>
        <w:t>.</w:t>
      </w:r>
    </w:p>
    <w:p w14:paraId="7E48CE09" w14:textId="4B66B830" w:rsidR="00CC5BEF" w:rsidRDefault="00862B2B" w:rsidP="00A7775B">
      <w:pPr>
        <w:numPr>
          <w:ilvl w:val="0"/>
          <w:numId w:val="15"/>
        </w:numPr>
        <w:rPr>
          <w:rFonts w:ascii="Arial" w:hAnsi="Arial" w:cs="Arial"/>
          <w:color w:val="101541"/>
        </w:rPr>
      </w:pPr>
      <w:r>
        <w:rPr>
          <w:rFonts w:ascii="Arial" w:hAnsi="Arial" w:cs="Arial"/>
          <w:color w:val="101541"/>
        </w:rPr>
        <w:t>xxx</w:t>
      </w:r>
    </w:p>
    <w:p w14:paraId="2AF607A9" w14:textId="3309FEB7" w:rsidR="00862B2B" w:rsidRDefault="00862B2B" w:rsidP="00A7775B">
      <w:pPr>
        <w:numPr>
          <w:ilvl w:val="0"/>
          <w:numId w:val="15"/>
        </w:numPr>
        <w:rPr>
          <w:rFonts w:ascii="Arial" w:hAnsi="Arial" w:cs="Arial"/>
          <w:color w:val="101541"/>
        </w:rPr>
      </w:pPr>
      <w:r>
        <w:rPr>
          <w:rFonts w:ascii="Arial" w:hAnsi="Arial" w:cs="Arial"/>
          <w:color w:val="101541"/>
        </w:rPr>
        <w:t>xxx</w:t>
      </w:r>
    </w:p>
    <w:p w14:paraId="6899B62A" w14:textId="20D14556" w:rsidR="00862B2B" w:rsidRPr="00454A42" w:rsidRDefault="00862B2B" w:rsidP="00A7775B">
      <w:pPr>
        <w:numPr>
          <w:ilvl w:val="0"/>
          <w:numId w:val="15"/>
        </w:numPr>
        <w:rPr>
          <w:rFonts w:ascii="Arial" w:hAnsi="Arial" w:cs="Arial"/>
          <w:color w:val="101541"/>
        </w:rPr>
      </w:pPr>
      <w:r>
        <w:rPr>
          <w:rFonts w:ascii="Arial" w:hAnsi="Arial" w:cs="Arial"/>
          <w:color w:val="101541"/>
        </w:rPr>
        <w:t>xxx</w:t>
      </w:r>
    </w:p>
    <w:p w14:paraId="4A153ADC" w14:textId="77777777" w:rsidR="00CC5BEF" w:rsidRPr="00454A42" w:rsidRDefault="00CC5BEF" w:rsidP="00A7775B">
      <w:pPr>
        <w:numPr>
          <w:ilvl w:val="0"/>
          <w:numId w:val="15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Inget av detta</w:t>
      </w:r>
    </w:p>
    <w:p w14:paraId="2B7FF30C" w14:textId="584647A2" w:rsidR="003C11E7" w:rsidRPr="00454A42" w:rsidRDefault="003C11E7" w:rsidP="00C752F4">
      <w:pPr>
        <w:rPr>
          <w:rFonts w:ascii="Arial" w:hAnsi="Arial" w:cs="Arial"/>
          <w:color w:val="101541"/>
          <w:sz w:val="36"/>
          <w:szCs w:val="36"/>
        </w:rPr>
      </w:pPr>
    </w:p>
    <w:p w14:paraId="669BE721" w14:textId="5AEAEBF6" w:rsidR="003C11E7" w:rsidRPr="00631601" w:rsidRDefault="00114E49" w:rsidP="003C11E7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Part</w:t>
      </w:r>
      <w:r w:rsidR="003C11E7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 </w:t>
      </w:r>
      <w:r w:rsidR="00914592" w:rsidRPr="00631601">
        <w:rPr>
          <w:rFonts w:ascii="Arial" w:hAnsi="Arial" w:cs="Arial"/>
          <w:color w:val="AFABAB"/>
          <w:sz w:val="36"/>
          <w:szCs w:val="36"/>
          <w:lang w:val="en-US"/>
        </w:rPr>
        <w:t>I</w:t>
      </w:r>
      <w:r w:rsidR="003C11E7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. </w:t>
      </w:r>
      <w:r w:rsidR="00207999" w:rsidRPr="00631601">
        <w:rPr>
          <w:rFonts w:ascii="Arial" w:hAnsi="Arial" w:cs="Arial"/>
          <w:color w:val="AFABAB"/>
          <w:sz w:val="36"/>
          <w:szCs w:val="36"/>
          <w:lang w:val="en-US"/>
        </w:rPr>
        <w:t>Awareness of client’s offer</w:t>
      </w:r>
    </w:p>
    <w:p w14:paraId="05FEB9AE" w14:textId="1B36F9B4" w:rsidR="003C11E7" w:rsidRPr="00207999" w:rsidRDefault="003C11E7" w:rsidP="003C11E7">
      <w:pPr>
        <w:rPr>
          <w:rFonts w:ascii="Arial" w:eastAsia="Calibri" w:hAnsi="Arial" w:cs="Arial"/>
          <w:b/>
          <w:noProof/>
          <w:color w:val="101541"/>
          <w:lang w:val="en-US"/>
        </w:rPr>
      </w:pPr>
    </w:p>
    <w:p w14:paraId="7C125D54" w14:textId="2C9C458A" w:rsidR="00052C44" w:rsidRDefault="00222037" w:rsidP="003C11E7">
      <w:pPr>
        <w:rPr>
          <w:rFonts w:ascii="Arial" w:eastAsia="Calibri" w:hAnsi="Arial" w:cs="Arial"/>
          <w:noProof/>
          <w:color w:val="101541"/>
        </w:rPr>
      </w:pPr>
      <w:r w:rsidRPr="26D38C2B">
        <w:rPr>
          <w:rFonts w:ascii="Arial" w:eastAsia="Calibri" w:hAnsi="Arial" w:cs="Arial"/>
          <w:noProof/>
          <w:color w:val="101541"/>
          <w:highlight w:val="yellow"/>
        </w:rPr>
        <w:t>Den här bör vara med ofta</w:t>
      </w:r>
      <w:r w:rsidR="0D6EFCCD" w:rsidRPr="26D38C2B">
        <w:rPr>
          <w:rFonts w:ascii="Arial" w:eastAsia="Calibri" w:hAnsi="Arial" w:cs="Arial"/>
          <w:noProof/>
          <w:color w:val="101541"/>
          <w:highlight w:val="yellow"/>
        </w:rPr>
        <w:t>r</w:t>
      </w:r>
      <w:r w:rsidRPr="26D38C2B">
        <w:rPr>
          <w:rFonts w:ascii="Arial" w:eastAsia="Calibri" w:hAnsi="Arial" w:cs="Arial"/>
          <w:noProof/>
          <w:color w:val="101541"/>
          <w:highlight w:val="yellow"/>
        </w:rPr>
        <w:t xml:space="preserve">e, särskilt med fokus på de produkter/tjänster </w:t>
      </w:r>
      <w:r w:rsidR="00052C44" w:rsidRPr="26D38C2B">
        <w:rPr>
          <w:rFonts w:ascii="Arial" w:eastAsia="Calibri" w:hAnsi="Arial" w:cs="Arial"/>
          <w:noProof/>
          <w:color w:val="101541"/>
          <w:highlight w:val="yellow"/>
        </w:rPr>
        <w:t>som är mest lönsamma/säljer mest.</w:t>
      </w:r>
      <w:r w:rsidR="00052C44" w:rsidRPr="26D38C2B">
        <w:rPr>
          <w:rFonts w:ascii="Arial" w:eastAsia="Calibri" w:hAnsi="Arial" w:cs="Arial"/>
          <w:noProof/>
          <w:color w:val="101541"/>
        </w:rPr>
        <w:t xml:space="preserve"> </w:t>
      </w:r>
    </w:p>
    <w:p w14:paraId="0748209A" w14:textId="77777777" w:rsidR="00052C44" w:rsidRPr="00052C44" w:rsidRDefault="00052C44" w:rsidP="003C11E7">
      <w:pPr>
        <w:rPr>
          <w:rFonts w:ascii="Arial" w:eastAsia="Calibri" w:hAnsi="Arial" w:cs="Arial"/>
          <w:noProof/>
          <w:color w:val="101541"/>
        </w:rPr>
      </w:pPr>
    </w:p>
    <w:p w14:paraId="110C5573" w14:textId="1C05F996" w:rsidR="003C11E7" w:rsidRPr="00BC3F8C" w:rsidRDefault="001C1CA1" w:rsidP="003C11E7">
      <w:pPr>
        <w:rPr>
          <w:rFonts w:ascii="Arial" w:eastAsia="Calibri" w:hAnsi="Arial" w:cs="Arial"/>
          <w:b/>
          <w:noProof/>
          <w:color w:val="101541"/>
        </w:rPr>
      </w:pPr>
      <w:r>
        <w:rPr>
          <w:rFonts w:ascii="Arial" w:eastAsia="Calibri" w:hAnsi="Arial" w:cs="Arial"/>
          <w:b/>
          <w:noProof/>
          <w:color w:val="101541"/>
        </w:rPr>
        <w:t xml:space="preserve">X. </w:t>
      </w:r>
      <w:r w:rsidR="003C11E7" w:rsidRPr="00454A42">
        <w:rPr>
          <w:rFonts w:ascii="Arial" w:eastAsia="Calibri" w:hAnsi="Arial" w:cs="Arial"/>
          <w:b/>
          <w:noProof/>
          <w:color w:val="101541"/>
        </w:rPr>
        <w:t xml:space="preserve">Ange vilka av följande produkter, tjänster och lösningar som du vet att </w:t>
      </w:r>
      <w:r w:rsidR="008A3A08" w:rsidRPr="00454A42">
        <w:rPr>
          <w:rFonts w:ascii="Arial" w:eastAsia="Calibri" w:hAnsi="Arial" w:cs="Arial"/>
          <w:b/>
          <w:noProof/>
          <w:color w:val="101541"/>
        </w:rPr>
        <w:t>[företaget som är vår uppdragsgivare]</w:t>
      </w:r>
      <w:r w:rsidR="003C11E7" w:rsidRPr="00454A42">
        <w:rPr>
          <w:rFonts w:ascii="Arial" w:eastAsia="Calibri" w:hAnsi="Arial" w:cs="Arial"/>
          <w:b/>
          <w:noProof/>
          <w:color w:val="101541"/>
        </w:rPr>
        <w:t xml:space="preserve"> erbjuder</w:t>
      </w:r>
      <w:r w:rsidR="00910362" w:rsidRPr="00454A42">
        <w:rPr>
          <w:rFonts w:ascii="Arial" w:eastAsia="Calibri" w:hAnsi="Arial" w:cs="Arial"/>
          <w:b/>
          <w:noProof/>
          <w:color w:val="101541"/>
        </w:rPr>
        <w:t>?</w:t>
      </w:r>
      <w:r w:rsidR="00404B33" w:rsidRPr="00454A42">
        <w:rPr>
          <w:rFonts w:ascii="Arial" w:eastAsia="Calibri" w:hAnsi="Arial" w:cs="Arial"/>
          <w:b/>
          <w:noProof/>
          <w:color w:val="101541"/>
        </w:rPr>
        <w:t xml:space="preserve"> </w:t>
      </w:r>
      <w:r w:rsidR="00404B33" w:rsidRPr="00BC3F8C">
        <w:rPr>
          <w:rFonts w:ascii="Arial" w:eastAsia="Calibri" w:hAnsi="Arial" w:cs="Arial"/>
          <w:b/>
          <w:noProof/>
          <w:color w:val="101541"/>
        </w:rPr>
        <w:t>Du kan väl</w:t>
      </w:r>
      <w:r w:rsidR="00F5691A" w:rsidRPr="00BC3F8C">
        <w:rPr>
          <w:rFonts w:ascii="Arial" w:eastAsia="Calibri" w:hAnsi="Arial" w:cs="Arial"/>
          <w:b/>
          <w:noProof/>
          <w:color w:val="101541"/>
        </w:rPr>
        <w:t>j</w:t>
      </w:r>
      <w:r w:rsidR="00404B33" w:rsidRPr="00BC3F8C">
        <w:rPr>
          <w:rFonts w:ascii="Arial" w:eastAsia="Calibri" w:hAnsi="Arial" w:cs="Arial"/>
          <w:b/>
          <w:noProof/>
          <w:color w:val="101541"/>
        </w:rPr>
        <w:t>a flera.</w:t>
      </w:r>
    </w:p>
    <w:p w14:paraId="2136D5CD" w14:textId="4FEFFD09" w:rsidR="003C11E7" w:rsidRPr="003A247D" w:rsidRDefault="00956666" w:rsidP="003C11E7">
      <w:pPr>
        <w:rPr>
          <w:rFonts w:ascii="Arial" w:eastAsia="Calibri" w:hAnsi="Arial" w:cs="Arial"/>
          <w:noProof/>
          <w:color w:val="FF0000"/>
          <w:lang w:val="en-US"/>
        </w:rPr>
      </w:pPr>
      <w:r w:rsidRPr="00BC3F8C">
        <w:rPr>
          <w:rFonts w:ascii="Arial" w:eastAsia="Calibri" w:hAnsi="Arial" w:cs="Arial"/>
          <w:noProof/>
          <w:color w:val="FF0000"/>
        </w:rPr>
        <w:t>Randomise order</w:t>
      </w:r>
      <w:r w:rsidR="00914592" w:rsidRPr="00BC3F8C">
        <w:rPr>
          <w:rFonts w:ascii="Arial" w:eastAsia="Calibri" w:hAnsi="Arial" w:cs="Arial"/>
          <w:noProof/>
          <w:color w:val="FF0000"/>
        </w:rPr>
        <w:t>, apart from last row</w:t>
      </w:r>
      <w:r w:rsidRPr="00BC3F8C">
        <w:rPr>
          <w:rFonts w:ascii="Arial" w:eastAsia="Calibri" w:hAnsi="Arial" w:cs="Arial"/>
          <w:noProof/>
          <w:color w:val="FF0000"/>
        </w:rPr>
        <w:t>.</w:t>
      </w:r>
      <w:r w:rsidR="00404B33" w:rsidRPr="00BC3F8C">
        <w:rPr>
          <w:rFonts w:ascii="Arial" w:eastAsia="Calibri" w:hAnsi="Arial" w:cs="Arial"/>
          <w:noProof/>
          <w:color w:val="FF0000"/>
        </w:rPr>
        <w:t xml:space="preserve"> </w:t>
      </w:r>
      <w:r w:rsidR="0005595A" w:rsidRPr="003A247D">
        <w:rPr>
          <w:rFonts w:ascii="Arial" w:eastAsia="Calibri" w:hAnsi="Arial" w:cs="Arial"/>
          <w:noProof/>
          <w:color w:val="FF0000"/>
          <w:lang w:val="en-US"/>
        </w:rPr>
        <w:t>Multiple choice</w:t>
      </w:r>
      <w:r w:rsidR="003A247D" w:rsidRPr="003A247D">
        <w:rPr>
          <w:rFonts w:ascii="Arial" w:eastAsia="Calibri" w:hAnsi="Arial" w:cs="Arial"/>
          <w:noProof/>
          <w:color w:val="FF0000"/>
          <w:lang w:val="en-US"/>
        </w:rPr>
        <w:t xml:space="preserve"> apart from last row</w:t>
      </w:r>
      <w:r w:rsidR="0005595A" w:rsidRPr="003A247D">
        <w:rPr>
          <w:rFonts w:ascii="Arial" w:eastAsia="Calibri" w:hAnsi="Arial" w:cs="Arial"/>
          <w:noProof/>
          <w:color w:val="FF0000"/>
          <w:lang w:val="en-US"/>
        </w:rPr>
        <w:t>.</w:t>
      </w:r>
    </w:p>
    <w:p w14:paraId="4FB4ECB8" w14:textId="77777777" w:rsidR="00902ED4" w:rsidRPr="00454A42" w:rsidRDefault="00902ED4" w:rsidP="003C11E7">
      <w:p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  <w:highlight w:val="yellow"/>
        </w:rPr>
        <w:t>Exempel telekom.</w:t>
      </w:r>
    </w:p>
    <w:p w14:paraId="6AEA211D" w14:textId="77777777" w:rsidR="003C11E7" w:rsidRPr="00454A42" w:rsidRDefault="003C11E7" w:rsidP="00A7775B">
      <w:pPr>
        <w:numPr>
          <w:ilvl w:val="0"/>
          <w:numId w:val="16"/>
        </w:num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</w:rPr>
        <w:t>Mobil telefoni och data</w:t>
      </w:r>
    </w:p>
    <w:p w14:paraId="3305404F" w14:textId="77777777" w:rsidR="003C11E7" w:rsidRPr="00454A42" w:rsidRDefault="003C11E7" w:rsidP="00A7775B">
      <w:pPr>
        <w:numPr>
          <w:ilvl w:val="0"/>
          <w:numId w:val="16"/>
        </w:num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</w:rPr>
        <w:t>Fast telefoni</w:t>
      </w:r>
    </w:p>
    <w:p w14:paraId="6B80EA64" w14:textId="77777777" w:rsidR="003C11E7" w:rsidRPr="00454A42" w:rsidRDefault="003C11E7" w:rsidP="00A7775B">
      <w:pPr>
        <w:numPr>
          <w:ilvl w:val="0"/>
          <w:numId w:val="16"/>
        </w:num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</w:rPr>
        <w:t>Tekniker för integration av komplexa lösningar</w:t>
      </w:r>
    </w:p>
    <w:p w14:paraId="4BACFA69" w14:textId="77777777" w:rsidR="003C11E7" w:rsidRPr="00454A42" w:rsidRDefault="003C11E7" w:rsidP="00A7775B">
      <w:pPr>
        <w:numPr>
          <w:ilvl w:val="0"/>
          <w:numId w:val="16"/>
        </w:num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</w:rPr>
        <w:t>Lösningar för småföretag</w:t>
      </w:r>
    </w:p>
    <w:p w14:paraId="460F6031" w14:textId="77777777" w:rsidR="003C11E7" w:rsidRPr="00454A42" w:rsidRDefault="003C11E7" w:rsidP="00A7775B">
      <w:pPr>
        <w:numPr>
          <w:ilvl w:val="0"/>
          <w:numId w:val="16"/>
        </w:num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</w:rPr>
        <w:t>Lösningar för stora företag och offentlig sektor</w:t>
      </w:r>
    </w:p>
    <w:p w14:paraId="56EA0DAB" w14:textId="77777777" w:rsidR="003C11E7" w:rsidRPr="00454A42" w:rsidRDefault="003C11E7" w:rsidP="00A7775B">
      <w:pPr>
        <w:numPr>
          <w:ilvl w:val="0"/>
          <w:numId w:val="16"/>
        </w:numPr>
        <w:rPr>
          <w:rFonts w:ascii="Arial" w:eastAsia="Calibri" w:hAnsi="Arial" w:cs="Arial"/>
          <w:noProof/>
          <w:color w:val="101541"/>
        </w:rPr>
      </w:pPr>
      <w:r w:rsidRPr="00454A42">
        <w:rPr>
          <w:rFonts w:ascii="Arial" w:eastAsia="Calibri" w:hAnsi="Arial" w:cs="Arial"/>
          <w:noProof/>
          <w:color w:val="101541"/>
        </w:rPr>
        <w:t>Tele2 erbjuder inget av detta till företag</w:t>
      </w:r>
    </w:p>
    <w:p w14:paraId="6C1B391A" w14:textId="27163ECA" w:rsidR="003C11E7" w:rsidRPr="00454A42" w:rsidRDefault="003C11E7" w:rsidP="00C752F4">
      <w:pPr>
        <w:rPr>
          <w:rFonts w:ascii="Arial" w:hAnsi="Arial" w:cs="Arial"/>
          <w:color w:val="101541"/>
          <w:sz w:val="36"/>
          <w:szCs w:val="36"/>
        </w:rPr>
      </w:pPr>
    </w:p>
    <w:p w14:paraId="6B6A8E6F" w14:textId="64120DBA" w:rsidR="00C752F4" w:rsidRPr="00631601" w:rsidRDefault="00C148CC" w:rsidP="00C752F4">
      <w:pPr>
        <w:rPr>
          <w:rFonts w:ascii="Arial" w:hAnsi="Arial" w:cs="Arial"/>
          <w:color w:val="AFABAB"/>
          <w:sz w:val="36"/>
          <w:szCs w:val="36"/>
          <w:lang w:val="en-US"/>
        </w:rPr>
      </w:pPr>
      <w:r w:rsidRPr="00631601">
        <w:rPr>
          <w:rFonts w:ascii="Arial" w:hAnsi="Arial" w:cs="Arial"/>
          <w:color w:val="AFABAB"/>
          <w:sz w:val="36"/>
          <w:szCs w:val="36"/>
          <w:lang w:val="en-US"/>
        </w:rPr>
        <w:t>Part</w:t>
      </w:r>
      <w:r w:rsidR="00745FC9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 </w:t>
      </w:r>
      <w:r w:rsidR="00C04A11" w:rsidRPr="00631601">
        <w:rPr>
          <w:rFonts w:ascii="Arial" w:hAnsi="Arial" w:cs="Arial"/>
          <w:color w:val="AFABAB"/>
          <w:sz w:val="36"/>
          <w:szCs w:val="36"/>
          <w:lang w:val="en-US"/>
        </w:rPr>
        <w:t>J</w:t>
      </w:r>
      <w:r w:rsidR="00D00EEC" w:rsidRPr="00631601">
        <w:rPr>
          <w:rFonts w:ascii="Arial" w:hAnsi="Arial" w:cs="Arial"/>
          <w:color w:val="AFABAB"/>
          <w:sz w:val="36"/>
          <w:szCs w:val="36"/>
          <w:lang w:val="en-US"/>
        </w:rPr>
        <w:t xml:space="preserve">. </w:t>
      </w:r>
      <w:r w:rsidR="008B4878" w:rsidRPr="00631601">
        <w:rPr>
          <w:rFonts w:ascii="Arial" w:hAnsi="Arial" w:cs="Arial"/>
          <w:color w:val="AFABAB"/>
          <w:sz w:val="36"/>
          <w:szCs w:val="36"/>
          <w:lang w:val="en-US"/>
        </w:rPr>
        <w:t>Ba</w:t>
      </w:r>
      <w:r w:rsidRPr="00631601">
        <w:rPr>
          <w:rFonts w:ascii="Arial" w:hAnsi="Arial" w:cs="Arial"/>
          <w:color w:val="AFABAB"/>
          <w:sz w:val="36"/>
          <w:szCs w:val="36"/>
          <w:lang w:val="en-US"/>
        </w:rPr>
        <w:t>c</w:t>
      </w:r>
      <w:r w:rsidR="008B4878" w:rsidRPr="00631601">
        <w:rPr>
          <w:rFonts w:ascii="Arial" w:hAnsi="Arial" w:cs="Arial"/>
          <w:color w:val="AFABAB"/>
          <w:sz w:val="36"/>
          <w:szCs w:val="36"/>
          <w:lang w:val="en-US"/>
        </w:rPr>
        <w:t>kgr</w:t>
      </w:r>
      <w:r w:rsidRPr="00631601">
        <w:rPr>
          <w:rFonts w:ascii="Arial" w:hAnsi="Arial" w:cs="Arial"/>
          <w:color w:val="AFABAB"/>
          <w:sz w:val="36"/>
          <w:szCs w:val="36"/>
          <w:lang w:val="en-US"/>
        </w:rPr>
        <w:t>ou</w:t>
      </w:r>
      <w:r w:rsidR="008B4878" w:rsidRPr="00631601">
        <w:rPr>
          <w:rFonts w:ascii="Arial" w:hAnsi="Arial" w:cs="Arial"/>
          <w:color w:val="AFABAB"/>
          <w:sz w:val="36"/>
          <w:szCs w:val="36"/>
          <w:lang w:val="en-US"/>
        </w:rPr>
        <w:t>nd</w:t>
      </w:r>
    </w:p>
    <w:p w14:paraId="71E7190E" w14:textId="1B73A167" w:rsidR="00015D3A" w:rsidRPr="00360D48" w:rsidRDefault="00015D3A" w:rsidP="00150529">
      <w:pPr>
        <w:rPr>
          <w:rFonts w:ascii="Arial" w:hAnsi="Arial" w:cs="Arial"/>
          <w:b/>
          <w:color w:val="101541"/>
          <w:lang w:val="en-US"/>
        </w:rPr>
      </w:pPr>
    </w:p>
    <w:p w14:paraId="49B91B1B" w14:textId="68C99F4B" w:rsidR="008B7BAC" w:rsidRPr="00360D48" w:rsidRDefault="00794C14" w:rsidP="00150529">
      <w:pPr>
        <w:rPr>
          <w:rFonts w:ascii="Arial" w:hAnsi="Arial" w:cs="Arial"/>
          <w:color w:val="FF0000"/>
          <w:lang w:val="en-US"/>
        </w:rPr>
      </w:pPr>
      <w:r w:rsidRPr="00360D48">
        <w:rPr>
          <w:rFonts w:ascii="Arial" w:hAnsi="Arial" w:cs="Arial"/>
          <w:color w:val="FF0000"/>
          <w:lang w:val="en-US"/>
        </w:rPr>
        <w:t>VARIABLES FROM PANEL:</w:t>
      </w:r>
    </w:p>
    <w:p w14:paraId="1716C6F7" w14:textId="77777777" w:rsidR="00992692" w:rsidRPr="00536F8B" w:rsidRDefault="00992692" w:rsidP="00992692">
      <w:pPr>
        <w:rPr>
          <w:rFonts w:ascii="Arial" w:hAnsi="Arial" w:cs="Arial"/>
          <w:color w:val="FF0000"/>
        </w:rPr>
      </w:pPr>
      <w:r w:rsidRPr="00536F8B">
        <w:rPr>
          <w:rFonts w:ascii="Arial" w:hAnsi="Arial" w:cs="Arial"/>
          <w:color w:val="FF0000"/>
        </w:rPr>
        <w:t>Gender</w:t>
      </w:r>
    </w:p>
    <w:p w14:paraId="5FDBB251" w14:textId="77777777" w:rsidR="00992692" w:rsidRPr="00536F8B" w:rsidRDefault="00992692" w:rsidP="00992692">
      <w:pPr>
        <w:rPr>
          <w:rFonts w:ascii="Arial" w:hAnsi="Arial" w:cs="Arial"/>
          <w:color w:val="FF0000"/>
        </w:rPr>
      </w:pPr>
      <w:r w:rsidRPr="00536F8B">
        <w:rPr>
          <w:rFonts w:ascii="Arial" w:hAnsi="Arial" w:cs="Arial"/>
          <w:color w:val="FF0000"/>
        </w:rPr>
        <w:t>Age</w:t>
      </w:r>
    </w:p>
    <w:p w14:paraId="0A54BD4C" w14:textId="77777777" w:rsidR="00992692" w:rsidRDefault="00992692" w:rsidP="00992692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Zipcode (incl. </w:t>
      </w:r>
      <w:r w:rsidRPr="00FA6210">
        <w:rPr>
          <w:rFonts w:ascii="Arial" w:hAnsi="Arial" w:cs="Arial"/>
          <w:color w:val="FF0000"/>
        </w:rPr>
        <w:t>Postort</w:t>
      </w:r>
      <w:r>
        <w:rPr>
          <w:rFonts w:ascii="Arial" w:hAnsi="Arial" w:cs="Arial"/>
          <w:color w:val="FF0000"/>
        </w:rPr>
        <w:t xml:space="preserve">, </w:t>
      </w:r>
      <w:r w:rsidRPr="00FA6210">
        <w:rPr>
          <w:rFonts w:ascii="Arial" w:hAnsi="Arial" w:cs="Arial"/>
          <w:color w:val="FF0000"/>
        </w:rPr>
        <w:t>Kommun</w:t>
      </w:r>
      <w:r>
        <w:rPr>
          <w:rFonts w:ascii="Arial" w:hAnsi="Arial" w:cs="Arial"/>
          <w:color w:val="FF0000"/>
        </w:rPr>
        <w:t xml:space="preserve">, </w:t>
      </w:r>
      <w:r w:rsidRPr="00FA6210">
        <w:rPr>
          <w:rFonts w:ascii="Arial" w:hAnsi="Arial" w:cs="Arial"/>
          <w:color w:val="FF0000"/>
        </w:rPr>
        <w:t>Län</w:t>
      </w:r>
      <w:r>
        <w:rPr>
          <w:rFonts w:ascii="Arial" w:hAnsi="Arial" w:cs="Arial"/>
          <w:color w:val="FF0000"/>
        </w:rPr>
        <w:t xml:space="preserve">, </w:t>
      </w:r>
      <w:r w:rsidRPr="00FA6210">
        <w:rPr>
          <w:rFonts w:ascii="Arial" w:hAnsi="Arial" w:cs="Arial"/>
          <w:color w:val="FF0000"/>
        </w:rPr>
        <w:t>A-region</w:t>
      </w:r>
      <w:r>
        <w:rPr>
          <w:rFonts w:ascii="Arial" w:hAnsi="Arial" w:cs="Arial"/>
          <w:color w:val="FF0000"/>
        </w:rPr>
        <w:t xml:space="preserve">, </w:t>
      </w:r>
      <w:r w:rsidRPr="00FA6210">
        <w:rPr>
          <w:rFonts w:ascii="Arial" w:hAnsi="Arial" w:cs="Arial"/>
          <w:color w:val="FF0000"/>
        </w:rPr>
        <w:t>N</w:t>
      </w:r>
      <w:r>
        <w:rPr>
          <w:rFonts w:ascii="Arial" w:hAnsi="Arial" w:cs="Arial"/>
          <w:color w:val="FF0000"/>
        </w:rPr>
        <w:t>UTS</w:t>
      </w:r>
      <w:r w:rsidRPr="00FA6210"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)</w:t>
      </w:r>
    </w:p>
    <w:p w14:paraId="0678F163" w14:textId="3E03B3FA" w:rsidR="00A82085" w:rsidRPr="00536F8B" w:rsidRDefault="00A82085" w:rsidP="00150529">
      <w:pPr>
        <w:rPr>
          <w:rFonts w:ascii="Arial" w:hAnsi="Arial" w:cs="Arial"/>
          <w:color w:val="101541"/>
        </w:rPr>
      </w:pPr>
    </w:p>
    <w:p w14:paraId="68D11ED5" w14:textId="784BAB8B" w:rsidR="009856A9" w:rsidRPr="00454A42" w:rsidRDefault="009856A9" w:rsidP="00150529">
      <w:pPr>
        <w:rPr>
          <w:rFonts w:ascii="Arial" w:hAnsi="Arial" w:cs="Arial"/>
          <w:color w:val="101541"/>
        </w:rPr>
      </w:pPr>
      <w:r w:rsidRPr="26D38C2B">
        <w:rPr>
          <w:rFonts w:ascii="Arial" w:hAnsi="Arial" w:cs="Arial"/>
          <w:color w:val="101541"/>
          <w:highlight w:val="yellow"/>
        </w:rPr>
        <w:t xml:space="preserve">+ </w:t>
      </w:r>
      <w:r w:rsidR="00536F8B" w:rsidRPr="26D38C2B">
        <w:rPr>
          <w:rFonts w:ascii="Arial" w:hAnsi="Arial" w:cs="Arial"/>
          <w:color w:val="101541"/>
          <w:highlight w:val="yellow"/>
        </w:rPr>
        <w:t>inkludera det som är relevant för kunden</w:t>
      </w:r>
      <w:r w:rsidRPr="26D38C2B">
        <w:rPr>
          <w:rFonts w:ascii="Arial" w:hAnsi="Arial" w:cs="Arial"/>
          <w:color w:val="101541"/>
          <w:highlight w:val="yellow"/>
        </w:rPr>
        <w:t xml:space="preserve">. </w:t>
      </w:r>
      <w:r>
        <w:br/>
      </w:r>
      <w:r>
        <w:br/>
      </w:r>
      <w:r w:rsidRPr="26D38C2B">
        <w:rPr>
          <w:rFonts w:ascii="Arial" w:hAnsi="Arial" w:cs="Arial"/>
          <w:color w:val="101541"/>
          <w:highlight w:val="yellow"/>
        </w:rPr>
        <w:t>Ofta en fördel att synka med kunden</w:t>
      </w:r>
      <w:r w:rsidR="787FFBC3" w:rsidRPr="26D38C2B">
        <w:rPr>
          <w:rFonts w:ascii="Arial" w:hAnsi="Arial" w:cs="Arial"/>
          <w:color w:val="101541"/>
          <w:highlight w:val="yellow"/>
        </w:rPr>
        <w:t>s</w:t>
      </w:r>
      <w:r w:rsidRPr="26D38C2B">
        <w:rPr>
          <w:rFonts w:ascii="Arial" w:hAnsi="Arial" w:cs="Arial"/>
          <w:color w:val="101541"/>
          <w:highlight w:val="yellow"/>
        </w:rPr>
        <w:t xml:space="preserve"> egna definitioner, frågor och skalor så att det matchar deras tidigare studier</w:t>
      </w:r>
      <w:r w:rsidR="004D2CDD" w:rsidRPr="26D38C2B">
        <w:rPr>
          <w:rFonts w:ascii="Arial" w:hAnsi="Arial" w:cs="Arial"/>
          <w:color w:val="101541"/>
          <w:highlight w:val="yellow"/>
        </w:rPr>
        <w:t>, hur de själva definierar segment</w:t>
      </w:r>
      <w:r w:rsidRPr="26D38C2B">
        <w:rPr>
          <w:rFonts w:ascii="Arial" w:hAnsi="Arial" w:cs="Arial"/>
          <w:color w:val="101541"/>
          <w:highlight w:val="yellow"/>
        </w:rPr>
        <w:t xml:space="preserve"> etc</w:t>
      </w:r>
      <w:r w:rsidR="003A7A5F" w:rsidRPr="26D38C2B">
        <w:rPr>
          <w:rFonts w:ascii="Arial" w:hAnsi="Arial" w:cs="Arial"/>
          <w:color w:val="101541"/>
          <w:highlight w:val="yellow"/>
        </w:rPr>
        <w:t>.</w:t>
      </w:r>
      <w:r w:rsidR="004D2CDD" w:rsidRPr="26D38C2B">
        <w:rPr>
          <w:rFonts w:ascii="Arial" w:hAnsi="Arial" w:cs="Arial"/>
          <w:color w:val="101541"/>
        </w:rPr>
        <w:t xml:space="preserve"> </w:t>
      </w:r>
      <w:r w:rsidR="004D2CDD" w:rsidRPr="26D38C2B">
        <w:rPr>
          <w:rFonts w:ascii="Arial" w:hAnsi="Arial" w:cs="Arial"/>
          <w:color w:val="101541"/>
          <w:highlight w:val="yellow"/>
        </w:rPr>
        <w:t>Nedan några alternativ vi kan föreslå.</w:t>
      </w:r>
    </w:p>
    <w:p w14:paraId="3998B03D" w14:textId="2F1C4335" w:rsidR="00E03652" w:rsidRPr="00454A42" w:rsidRDefault="00E03652" w:rsidP="00150529">
      <w:pPr>
        <w:rPr>
          <w:rFonts w:ascii="Arial" w:hAnsi="Arial" w:cs="Arial"/>
          <w:color w:val="101541"/>
        </w:rPr>
      </w:pPr>
    </w:p>
    <w:p w14:paraId="31ADEC5A" w14:textId="77777777" w:rsidR="00E03652" w:rsidRPr="00454A42" w:rsidRDefault="00E03652" w:rsidP="00150529">
      <w:p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  <w:highlight w:val="yellow"/>
        </w:rPr>
        <w:t>Familjesituation</w:t>
      </w:r>
    </w:p>
    <w:p w14:paraId="78510A84" w14:textId="6A4B035F" w:rsidR="004D2CDD" w:rsidRPr="00454A42" w:rsidRDefault="004D2CDD" w:rsidP="00150529">
      <w:pPr>
        <w:rPr>
          <w:rFonts w:ascii="Arial" w:hAnsi="Arial" w:cs="Arial"/>
          <w:b/>
          <w:color w:val="101541"/>
        </w:rPr>
      </w:pPr>
    </w:p>
    <w:p w14:paraId="580D5147" w14:textId="70F24C79" w:rsidR="00A474F2" w:rsidRDefault="0049175A" w:rsidP="00A474F2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A474F2" w:rsidRPr="00454A42">
        <w:rPr>
          <w:rFonts w:ascii="Arial" w:hAnsi="Arial" w:cs="Arial"/>
          <w:b/>
          <w:color w:val="101541"/>
        </w:rPr>
        <w:t>Hur många personer består ditt hushåll av (inklusive dig själv)?</w:t>
      </w:r>
    </w:p>
    <w:p w14:paraId="2E60E5B8" w14:textId="670DFA71" w:rsidR="00A801F1" w:rsidRPr="00A801F1" w:rsidRDefault="00A801F1" w:rsidP="00A474F2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11F3FD38" w14:textId="77777777" w:rsidR="00A474F2" w:rsidRPr="00454A42" w:rsidRDefault="00A474F2" w:rsidP="00A7775B">
      <w:pPr>
        <w:numPr>
          <w:ilvl w:val="0"/>
          <w:numId w:val="1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1</w:t>
      </w:r>
    </w:p>
    <w:p w14:paraId="5845FA73" w14:textId="77777777" w:rsidR="00A474F2" w:rsidRPr="00454A42" w:rsidRDefault="00A474F2" w:rsidP="00A7775B">
      <w:pPr>
        <w:numPr>
          <w:ilvl w:val="0"/>
          <w:numId w:val="1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2</w:t>
      </w:r>
    </w:p>
    <w:p w14:paraId="0FA5F4F5" w14:textId="77777777" w:rsidR="00A474F2" w:rsidRPr="00454A42" w:rsidRDefault="00A474F2" w:rsidP="00A7775B">
      <w:pPr>
        <w:numPr>
          <w:ilvl w:val="0"/>
          <w:numId w:val="1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3</w:t>
      </w:r>
    </w:p>
    <w:p w14:paraId="6CB3130C" w14:textId="77777777" w:rsidR="00A474F2" w:rsidRPr="00454A42" w:rsidRDefault="00A474F2" w:rsidP="00A7775B">
      <w:pPr>
        <w:numPr>
          <w:ilvl w:val="0"/>
          <w:numId w:val="1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4</w:t>
      </w:r>
    </w:p>
    <w:p w14:paraId="2CEEAE78" w14:textId="77777777" w:rsidR="00A474F2" w:rsidRPr="00454A42" w:rsidRDefault="00A474F2" w:rsidP="00A7775B">
      <w:pPr>
        <w:numPr>
          <w:ilvl w:val="0"/>
          <w:numId w:val="1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5</w:t>
      </w:r>
    </w:p>
    <w:p w14:paraId="5BA7F5DA" w14:textId="77777777" w:rsidR="00A474F2" w:rsidRPr="00454A42" w:rsidRDefault="00A474F2" w:rsidP="00A7775B">
      <w:pPr>
        <w:numPr>
          <w:ilvl w:val="0"/>
          <w:numId w:val="1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Fler än 5 personer</w:t>
      </w:r>
    </w:p>
    <w:p w14:paraId="00D05985" w14:textId="5ACD396A" w:rsidR="00A474F2" w:rsidRPr="00454A42" w:rsidRDefault="00A474F2" w:rsidP="00150529">
      <w:pPr>
        <w:rPr>
          <w:rFonts w:ascii="Arial" w:hAnsi="Arial" w:cs="Arial"/>
          <w:b/>
          <w:color w:val="101541"/>
        </w:rPr>
      </w:pPr>
    </w:p>
    <w:p w14:paraId="5406F25F" w14:textId="593537BA" w:rsidR="009856A9" w:rsidRDefault="0049175A" w:rsidP="009856A9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9856A9" w:rsidRPr="00454A42">
        <w:rPr>
          <w:rFonts w:ascii="Arial" w:hAnsi="Arial" w:cs="Arial"/>
          <w:b/>
          <w:color w:val="101541"/>
        </w:rPr>
        <w:t>Finns det några barn eller ungdomar i ditt hushåll som är 17 år eller yngre?</w:t>
      </w:r>
    </w:p>
    <w:p w14:paraId="7AAC2EE2" w14:textId="5BC45453" w:rsidR="00A801F1" w:rsidRPr="00A801F1" w:rsidRDefault="00A801F1" w:rsidP="009856A9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298D030D" w14:textId="77777777" w:rsidR="009856A9" w:rsidRPr="00FE3B5E" w:rsidRDefault="009856A9" w:rsidP="00A7775B">
      <w:pPr>
        <w:numPr>
          <w:ilvl w:val="0"/>
          <w:numId w:val="18"/>
        </w:numPr>
        <w:rPr>
          <w:rFonts w:ascii="Arial" w:hAnsi="Arial" w:cs="Arial"/>
          <w:color w:val="101541"/>
        </w:rPr>
      </w:pPr>
      <w:r w:rsidRPr="00FE3B5E">
        <w:rPr>
          <w:rFonts w:ascii="Arial" w:hAnsi="Arial" w:cs="Arial"/>
          <w:color w:val="101541"/>
        </w:rPr>
        <w:t>Ja</w:t>
      </w:r>
    </w:p>
    <w:p w14:paraId="21BAD52D" w14:textId="77777777" w:rsidR="009856A9" w:rsidRPr="00FE3B5E" w:rsidRDefault="009856A9" w:rsidP="00A7775B">
      <w:pPr>
        <w:numPr>
          <w:ilvl w:val="0"/>
          <w:numId w:val="18"/>
        </w:numPr>
        <w:rPr>
          <w:rFonts w:ascii="Arial" w:hAnsi="Arial" w:cs="Arial"/>
          <w:color w:val="101541"/>
        </w:rPr>
      </w:pPr>
      <w:r w:rsidRPr="00FE3B5E">
        <w:rPr>
          <w:rFonts w:ascii="Arial" w:hAnsi="Arial" w:cs="Arial"/>
          <w:color w:val="101541"/>
        </w:rPr>
        <w:t>Nej</w:t>
      </w:r>
    </w:p>
    <w:p w14:paraId="1790F5D1" w14:textId="0E20728D" w:rsidR="00FF0C7F" w:rsidRPr="00454A42" w:rsidRDefault="00FF0C7F" w:rsidP="00087B34">
      <w:pPr>
        <w:rPr>
          <w:rFonts w:ascii="Arial" w:hAnsi="Arial" w:cs="Arial"/>
          <w:color w:val="101541"/>
        </w:rPr>
      </w:pPr>
    </w:p>
    <w:p w14:paraId="2F331DEE" w14:textId="69A7B7C7" w:rsidR="00D80502" w:rsidRDefault="0049175A" w:rsidP="00D80502">
      <w:pPr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D80502" w:rsidRPr="00454A42">
        <w:rPr>
          <w:rFonts w:ascii="Arial" w:hAnsi="Arial" w:cs="Arial"/>
          <w:b/>
          <w:color w:val="101541"/>
        </w:rPr>
        <w:t>Har du hemmavarande barn under 25 år? Flera svar är möjliga</w:t>
      </w:r>
    </w:p>
    <w:p w14:paraId="63CC081E" w14:textId="312F6648" w:rsidR="00A801F1" w:rsidRPr="00A801F1" w:rsidRDefault="00A801F1" w:rsidP="00D80502">
      <w:pPr>
        <w:contextualSpacing/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Multiple choice.</w:t>
      </w:r>
    </w:p>
    <w:p w14:paraId="5710067B" w14:textId="77777777" w:rsidR="00D80502" w:rsidRPr="00454A42" w:rsidRDefault="00D80502" w:rsidP="00A7775B">
      <w:pPr>
        <w:pStyle w:val="CommentText"/>
        <w:numPr>
          <w:ilvl w:val="0"/>
          <w:numId w:val="19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Nej</w:t>
      </w:r>
    </w:p>
    <w:p w14:paraId="1CD5806A" w14:textId="77777777" w:rsidR="00D80502" w:rsidRPr="00454A42" w:rsidRDefault="00D80502" w:rsidP="00A7775B">
      <w:pPr>
        <w:pStyle w:val="CommentText"/>
        <w:numPr>
          <w:ilvl w:val="0"/>
          <w:numId w:val="19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Ja, barn som är under 6 år</w:t>
      </w:r>
    </w:p>
    <w:p w14:paraId="45AC3348" w14:textId="77777777" w:rsidR="00D80502" w:rsidRPr="00454A42" w:rsidRDefault="00D80502" w:rsidP="00A7775B">
      <w:pPr>
        <w:pStyle w:val="CommentText"/>
        <w:numPr>
          <w:ilvl w:val="0"/>
          <w:numId w:val="19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Ja, barn som är mellan 6 till 15 år</w:t>
      </w:r>
    </w:p>
    <w:p w14:paraId="7A3823A6" w14:textId="77777777" w:rsidR="00D80502" w:rsidRPr="00454A42" w:rsidRDefault="00D80502" w:rsidP="00A7775B">
      <w:pPr>
        <w:pStyle w:val="CommentText"/>
        <w:numPr>
          <w:ilvl w:val="0"/>
          <w:numId w:val="19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Ja, barn som är mellan 16 till 25 år</w:t>
      </w:r>
    </w:p>
    <w:p w14:paraId="56BC96FB" w14:textId="0DD732F0" w:rsidR="000D0956" w:rsidRPr="00454A42" w:rsidRDefault="000D0956" w:rsidP="000D0956">
      <w:pPr>
        <w:pStyle w:val="CommentText"/>
        <w:contextualSpacing/>
        <w:rPr>
          <w:rFonts w:ascii="Arial" w:hAnsi="Arial" w:cs="Arial"/>
          <w:color w:val="101541"/>
        </w:rPr>
      </w:pPr>
    </w:p>
    <w:p w14:paraId="1BF908CE" w14:textId="62424BFF" w:rsidR="000D0956" w:rsidRPr="00454A42" w:rsidRDefault="0049175A" w:rsidP="000D0956">
      <w:pPr>
        <w:pStyle w:val="CommentText"/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0D0956" w:rsidRPr="00454A42">
        <w:rPr>
          <w:rFonts w:ascii="Arial" w:hAnsi="Arial" w:cs="Arial"/>
          <w:b/>
          <w:color w:val="101541"/>
        </w:rPr>
        <w:t>Vilket av följande alternativ passar bäst in på din livssituation?</w:t>
      </w:r>
    </w:p>
    <w:p w14:paraId="3BD396B6" w14:textId="699A67F8" w:rsidR="000D0956" w:rsidRPr="00A801F1" w:rsidRDefault="00A801F1" w:rsidP="00A801F1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3F498FB8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Singel</w:t>
      </w:r>
    </w:p>
    <w:p w14:paraId="041B6A40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Pojkvän/flickvän</w:t>
      </w:r>
    </w:p>
    <w:p w14:paraId="2AC7DC03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Sambo/gift utan barn</w:t>
      </w:r>
    </w:p>
    <w:p w14:paraId="505032DC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Ensamstående med barn</w:t>
      </w:r>
    </w:p>
    <w:p w14:paraId="2FBBFE9C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Sambo/gift med små barn</w:t>
      </w:r>
    </w:p>
    <w:p w14:paraId="5A237499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Sambo/gift med tonårsbarn</w:t>
      </w:r>
    </w:p>
    <w:p w14:paraId="1D3CE7D4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Sambo/gift med utflyttade barn</w:t>
      </w:r>
    </w:p>
    <w:p w14:paraId="4496661D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Frånskild</w:t>
      </w:r>
    </w:p>
    <w:p w14:paraId="58D845EB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Änka/Änkeman</w:t>
      </w:r>
    </w:p>
    <w:p w14:paraId="7BFF2AF9" w14:textId="77777777" w:rsidR="000D0956" w:rsidRPr="00454A42" w:rsidRDefault="000D0956" w:rsidP="00A7775B">
      <w:pPr>
        <w:pStyle w:val="CommentText"/>
        <w:numPr>
          <w:ilvl w:val="0"/>
          <w:numId w:val="20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Annat</w:t>
      </w:r>
    </w:p>
    <w:p w14:paraId="07209429" w14:textId="13C9DF02" w:rsidR="00D80502" w:rsidRPr="00454A42" w:rsidRDefault="00D80502" w:rsidP="00D80502">
      <w:pPr>
        <w:contextualSpacing/>
        <w:rPr>
          <w:rFonts w:ascii="Arial" w:hAnsi="Arial" w:cs="Arial"/>
          <w:b/>
          <w:color w:val="101541"/>
        </w:rPr>
      </w:pPr>
    </w:p>
    <w:p w14:paraId="07E0AC8F" w14:textId="77777777" w:rsidR="001F2E4E" w:rsidRPr="00454A42" w:rsidRDefault="001F2E4E" w:rsidP="00D80502">
      <w:p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  <w:highlight w:val="yellow"/>
        </w:rPr>
        <w:t>Bostadssituation</w:t>
      </w:r>
    </w:p>
    <w:p w14:paraId="51489E40" w14:textId="427CFD95" w:rsidR="001F2E4E" w:rsidRPr="00454A42" w:rsidRDefault="001F2E4E" w:rsidP="00D80502">
      <w:pPr>
        <w:contextualSpacing/>
        <w:rPr>
          <w:rFonts w:ascii="Arial" w:hAnsi="Arial" w:cs="Arial"/>
          <w:b/>
          <w:color w:val="101541"/>
        </w:rPr>
      </w:pPr>
    </w:p>
    <w:p w14:paraId="69EBCED8" w14:textId="246A5566" w:rsidR="00F0177E" w:rsidRDefault="0049175A" w:rsidP="00F0177E">
      <w:pPr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F0177E" w:rsidRPr="00454A42">
        <w:rPr>
          <w:rFonts w:ascii="Arial" w:hAnsi="Arial" w:cs="Arial"/>
          <w:b/>
          <w:color w:val="101541"/>
        </w:rPr>
        <w:t>Vilket av följande alternativ passar bäst in på var du bor?</w:t>
      </w:r>
    </w:p>
    <w:p w14:paraId="2B1C0C9A" w14:textId="00FB1BCD" w:rsidR="00A801F1" w:rsidRPr="00A801F1" w:rsidRDefault="00A801F1" w:rsidP="00F0177E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166B2D42" w14:textId="77777777" w:rsidR="006A0821" w:rsidRPr="00454A42" w:rsidRDefault="006A0821" w:rsidP="00A7775B">
      <w:pPr>
        <w:numPr>
          <w:ilvl w:val="0"/>
          <w:numId w:val="21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Stockholm </w:t>
      </w:r>
    </w:p>
    <w:p w14:paraId="28B3E8F6" w14:textId="77777777" w:rsidR="006A0821" w:rsidRPr="00454A42" w:rsidRDefault="006A0821" w:rsidP="00A7775B">
      <w:pPr>
        <w:numPr>
          <w:ilvl w:val="0"/>
          <w:numId w:val="21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Malmö </w:t>
      </w:r>
    </w:p>
    <w:p w14:paraId="18FCF0BF" w14:textId="77777777" w:rsidR="006A0821" w:rsidRPr="00454A42" w:rsidRDefault="006A0821" w:rsidP="00A7775B">
      <w:pPr>
        <w:numPr>
          <w:ilvl w:val="0"/>
          <w:numId w:val="21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Göteborg </w:t>
      </w:r>
    </w:p>
    <w:p w14:paraId="3AAC9EE3" w14:textId="77777777" w:rsidR="006A0821" w:rsidRPr="00454A42" w:rsidRDefault="006A0821" w:rsidP="00A7775B">
      <w:pPr>
        <w:numPr>
          <w:ilvl w:val="0"/>
          <w:numId w:val="21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Annan stad med över </w:t>
      </w:r>
      <w:r w:rsidR="00E25AEA" w:rsidRPr="00454A42">
        <w:rPr>
          <w:rFonts w:ascii="Arial" w:hAnsi="Arial" w:cs="Arial"/>
          <w:color w:val="101541"/>
        </w:rPr>
        <w:t>90</w:t>
      </w:r>
      <w:r w:rsidRPr="00454A42">
        <w:rPr>
          <w:rFonts w:ascii="Arial" w:hAnsi="Arial" w:cs="Arial"/>
          <w:color w:val="101541"/>
        </w:rPr>
        <w:t xml:space="preserve"> 000 </w:t>
      </w:r>
      <w:r w:rsidR="00885AE7" w:rsidRPr="00454A42">
        <w:rPr>
          <w:rFonts w:ascii="Arial" w:hAnsi="Arial" w:cs="Arial"/>
          <w:color w:val="101541"/>
        </w:rPr>
        <w:t>invånare</w:t>
      </w:r>
      <w:r w:rsidRPr="00454A42">
        <w:rPr>
          <w:rFonts w:ascii="Arial" w:hAnsi="Arial" w:cs="Arial"/>
          <w:color w:val="101541"/>
        </w:rPr>
        <w:t xml:space="preserve"> </w:t>
      </w:r>
    </w:p>
    <w:p w14:paraId="0B583998" w14:textId="77777777" w:rsidR="006A0821" w:rsidRPr="00454A42" w:rsidRDefault="006A0821" w:rsidP="00A7775B">
      <w:pPr>
        <w:numPr>
          <w:ilvl w:val="0"/>
          <w:numId w:val="21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Stad</w:t>
      </w:r>
      <w:r w:rsidR="009F2E2E" w:rsidRPr="00454A42">
        <w:rPr>
          <w:rFonts w:ascii="Arial" w:hAnsi="Arial" w:cs="Arial"/>
          <w:color w:val="101541"/>
        </w:rPr>
        <w:t xml:space="preserve"> med 50 000 – </w:t>
      </w:r>
      <w:r w:rsidR="00E25AEA" w:rsidRPr="00454A42">
        <w:rPr>
          <w:rFonts w:ascii="Arial" w:hAnsi="Arial" w:cs="Arial"/>
          <w:color w:val="101541"/>
        </w:rPr>
        <w:t>90</w:t>
      </w:r>
      <w:r w:rsidRPr="00454A42">
        <w:rPr>
          <w:rFonts w:ascii="Arial" w:hAnsi="Arial" w:cs="Arial"/>
          <w:color w:val="101541"/>
        </w:rPr>
        <w:t xml:space="preserve"> 000 </w:t>
      </w:r>
      <w:r w:rsidR="00885AE7" w:rsidRPr="00454A42">
        <w:rPr>
          <w:rFonts w:ascii="Arial" w:hAnsi="Arial" w:cs="Arial"/>
          <w:color w:val="101541"/>
        </w:rPr>
        <w:t>invånare</w:t>
      </w:r>
    </w:p>
    <w:p w14:paraId="52A62880" w14:textId="77777777" w:rsidR="006A0821" w:rsidRPr="00454A42" w:rsidRDefault="008F12C6" w:rsidP="00A7775B">
      <w:pPr>
        <w:numPr>
          <w:ilvl w:val="0"/>
          <w:numId w:val="21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Stad</w:t>
      </w:r>
      <w:r w:rsidR="006A0821" w:rsidRPr="00454A42">
        <w:rPr>
          <w:rFonts w:ascii="Arial" w:hAnsi="Arial" w:cs="Arial"/>
          <w:color w:val="101541"/>
        </w:rPr>
        <w:t xml:space="preserve"> med 10 000 – 50 000 </w:t>
      </w:r>
      <w:r w:rsidR="00885AE7" w:rsidRPr="00454A42">
        <w:rPr>
          <w:rFonts w:ascii="Arial" w:hAnsi="Arial" w:cs="Arial"/>
          <w:color w:val="101541"/>
        </w:rPr>
        <w:t>invånare</w:t>
      </w:r>
    </w:p>
    <w:p w14:paraId="4B6C9DC0" w14:textId="77777777" w:rsidR="00F01916" w:rsidRPr="00454A42" w:rsidRDefault="00C47C7C" w:rsidP="00A7775B">
      <w:pPr>
        <w:numPr>
          <w:ilvl w:val="0"/>
          <w:numId w:val="21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Landsbygd/S</w:t>
      </w:r>
      <w:r w:rsidR="006A0821" w:rsidRPr="00454A42">
        <w:rPr>
          <w:rFonts w:ascii="Arial" w:hAnsi="Arial" w:cs="Arial"/>
          <w:color w:val="101541"/>
        </w:rPr>
        <w:t xml:space="preserve">amhälle med </w:t>
      </w:r>
      <w:r w:rsidRPr="00454A42">
        <w:rPr>
          <w:rFonts w:ascii="Arial" w:hAnsi="Arial" w:cs="Arial"/>
          <w:color w:val="101541"/>
        </w:rPr>
        <w:t xml:space="preserve">färre </w:t>
      </w:r>
      <w:r w:rsidR="00891C02" w:rsidRPr="00454A42">
        <w:rPr>
          <w:rFonts w:ascii="Arial" w:hAnsi="Arial" w:cs="Arial"/>
          <w:color w:val="101541"/>
        </w:rPr>
        <w:t xml:space="preserve">än </w:t>
      </w:r>
      <w:r w:rsidR="006A0821" w:rsidRPr="00454A42">
        <w:rPr>
          <w:rFonts w:ascii="Arial" w:hAnsi="Arial" w:cs="Arial"/>
          <w:color w:val="101541"/>
        </w:rPr>
        <w:t xml:space="preserve">10 000 </w:t>
      </w:r>
      <w:r w:rsidR="00885AE7" w:rsidRPr="00454A42">
        <w:rPr>
          <w:rFonts w:ascii="Arial" w:hAnsi="Arial" w:cs="Arial"/>
          <w:color w:val="101541"/>
        </w:rPr>
        <w:t>invånare</w:t>
      </w:r>
      <w:r w:rsidR="006A0821" w:rsidRPr="00454A42">
        <w:rPr>
          <w:rFonts w:ascii="Arial" w:hAnsi="Arial" w:cs="Arial"/>
          <w:color w:val="101541"/>
        </w:rPr>
        <w:t xml:space="preserve"> </w:t>
      </w:r>
    </w:p>
    <w:p w14:paraId="20ECB421" w14:textId="50191D43" w:rsidR="006A22B4" w:rsidRPr="00454A42" w:rsidRDefault="006A22B4" w:rsidP="00C914AF">
      <w:pPr>
        <w:ind w:left="360"/>
        <w:contextualSpacing/>
        <w:rPr>
          <w:rFonts w:ascii="Arial" w:hAnsi="Arial" w:cs="Arial"/>
          <w:color w:val="101541"/>
        </w:rPr>
      </w:pPr>
    </w:p>
    <w:p w14:paraId="33C7269D" w14:textId="1E5AE2C7" w:rsidR="00191667" w:rsidRDefault="0049175A" w:rsidP="00191667">
      <w:pPr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191667" w:rsidRPr="00454A42">
        <w:rPr>
          <w:rFonts w:ascii="Arial" w:hAnsi="Arial" w:cs="Arial"/>
          <w:b/>
          <w:color w:val="101541"/>
        </w:rPr>
        <w:t>Vilket av följande alternativ passar bäst in på var du bor?</w:t>
      </w:r>
    </w:p>
    <w:p w14:paraId="36D9A601" w14:textId="6F0054B3" w:rsidR="00A801F1" w:rsidRPr="00A801F1" w:rsidRDefault="00A801F1" w:rsidP="00191667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7A211997" w14:textId="77777777" w:rsidR="00191667" w:rsidRPr="00454A42" w:rsidRDefault="00191667" w:rsidP="00A7775B">
      <w:pPr>
        <w:numPr>
          <w:ilvl w:val="0"/>
          <w:numId w:val="22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Oslo </w:t>
      </w:r>
    </w:p>
    <w:p w14:paraId="62DFBDC6" w14:textId="77777777" w:rsidR="00E65323" w:rsidRPr="00454A42" w:rsidRDefault="00191667" w:rsidP="00A7775B">
      <w:pPr>
        <w:numPr>
          <w:ilvl w:val="0"/>
          <w:numId w:val="22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Bergen</w:t>
      </w:r>
    </w:p>
    <w:p w14:paraId="3C8041F3" w14:textId="77777777" w:rsidR="00191667" w:rsidRPr="00454A42" w:rsidRDefault="00427DBB" w:rsidP="00A7775B">
      <w:pPr>
        <w:numPr>
          <w:ilvl w:val="0"/>
          <w:numId w:val="22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Trondheim</w:t>
      </w:r>
    </w:p>
    <w:p w14:paraId="1F6EEC22" w14:textId="77777777" w:rsidR="003009B7" w:rsidRPr="00454A42" w:rsidRDefault="003009B7" w:rsidP="00A7775B">
      <w:pPr>
        <w:numPr>
          <w:ilvl w:val="0"/>
          <w:numId w:val="22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Annan stad med över </w:t>
      </w:r>
      <w:r w:rsidR="00A50E01" w:rsidRPr="00454A42">
        <w:rPr>
          <w:rFonts w:ascii="Arial" w:hAnsi="Arial" w:cs="Arial"/>
          <w:color w:val="101541"/>
        </w:rPr>
        <w:t>90</w:t>
      </w:r>
      <w:r w:rsidRPr="00454A42">
        <w:rPr>
          <w:rFonts w:ascii="Arial" w:hAnsi="Arial" w:cs="Arial"/>
          <w:color w:val="101541"/>
        </w:rPr>
        <w:t xml:space="preserve"> 000 invånare </w:t>
      </w:r>
    </w:p>
    <w:p w14:paraId="7D659A8E" w14:textId="77777777" w:rsidR="003009B7" w:rsidRPr="00454A42" w:rsidRDefault="003009B7" w:rsidP="00A7775B">
      <w:pPr>
        <w:numPr>
          <w:ilvl w:val="0"/>
          <w:numId w:val="22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Stad med 50 000 – </w:t>
      </w:r>
      <w:r w:rsidR="00A50E01" w:rsidRPr="00454A42">
        <w:rPr>
          <w:rFonts w:ascii="Arial" w:hAnsi="Arial" w:cs="Arial"/>
          <w:color w:val="101541"/>
        </w:rPr>
        <w:t>90</w:t>
      </w:r>
      <w:r w:rsidRPr="00454A42">
        <w:rPr>
          <w:rFonts w:ascii="Arial" w:hAnsi="Arial" w:cs="Arial"/>
          <w:color w:val="101541"/>
        </w:rPr>
        <w:t xml:space="preserve"> 000 invånare</w:t>
      </w:r>
    </w:p>
    <w:p w14:paraId="3DE7415B" w14:textId="77777777" w:rsidR="003009B7" w:rsidRPr="00454A42" w:rsidRDefault="003009B7" w:rsidP="00A7775B">
      <w:pPr>
        <w:numPr>
          <w:ilvl w:val="0"/>
          <w:numId w:val="22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Stad med 10 000 – 50 000 invånare</w:t>
      </w:r>
    </w:p>
    <w:p w14:paraId="6BC31EFE" w14:textId="77777777" w:rsidR="003009B7" w:rsidRPr="00454A42" w:rsidRDefault="003009B7" w:rsidP="00A7775B">
      <w:pPr>
        <w:numPr>
          <w:ilvl w:val="0"/>
          <w:numId w:val="22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Landsbygd/Samhälle med färre än 10 000 invånare </w:t>
      </w:r>
    </w:p>
    <w:p w14:paraId="3788D56F" w14:textId="6E846EE6" w:rsidR="00191667" w:rsidRPr="00454A42" w:rsidRDefault="00191667" w:rsidP="00191667">
      <w:pPr>
        <w:contextualSpacing/>
        <w:rPr>
          <w:rFonts w:ascii="Arial" w:hAnsi="Arial" w:cs="Arial"/>
          <w:b/>
          <w:color w:val="101541"/>
        </w:rPr>
      </w:pPr>
    </w:p>
    <w:p w14:paraId="1770D12D" w14:textId="1FBAB307" w:rsidR="00191667" w:rsidRDefault="0049175A" w:rsidP="00191667">
      <w:pPr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191667" w:rsidRPr="00454A42">
        <w:rPr>
          <w:rFonts w:ascii="Arial" w:hAnsi="Arial" w:cs="Arial"/>
          <w:b/>
          <w:color w:val="101541"/>
        </w:rPr>
        <w:t>Vilket av följande alternativ passar bäst in på var du bor?</w:t>
      </w:r>
    </w:p>
    <w:p w14:paraId="7375C08E" w14:textId="6D88EBCF" w:rsidR="00A801F1" w:rsidRPr="00A801F1" w:rsidRDefault="00A801F1" w:rsidP="00191667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5E157A9F" w14:textId="77777777" w:rsidR="00191667" w:rsidRPr="00454A42" w:rsidRDefault="00191667" w:rsidP="00A7775B">
      <w:pPr>
        <w:numPr>
          <w:ilvl w:val="0"/>
          <w:numId w:val="23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Helsinki </w:t>
      </w:r>
    </w:p>
    <w:p w14:paraId="790E0657" w14:textId="77777777" w:rsidR="00191667" w:rsidRPr="00454A42" w:rsidRDefault="00191667" w:rsidP="00A7775B">
      <w:pPr>
        <w:numPr>
          <w:ilvl w:val="0"/>
          <w:numId w:val="23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Tampere </w:t>
      </w:r>
    </w:p>
    <w:p w14:paraId="2A163CFB" w14:textId="77777777" w:rsidR="00191667" w:rsidRPr="00454A42" w:rsidRDefault="00191667" w:rsidP="00A7775B">
      <w:pPr>
        <w:numPr>
          <w:ilvl w:val="0"/>
          <w:numId w:val="23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Turku </w:t>
      </w:r>
    </w:p>
    <w:p w14:paraId="322E28F3" w14:textId="77777777" w:rsidR="00BF6799" w:rsidRPr="00454A42" w:rsidRDefault="00BF6799" w:rsidP="00A7775B">
      <w:pPr>
        <w:numPr>
          <w:ilvl w:val="0"/>
          <w:numId w:val="23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Annan stad med över </w:t>
      </w:r>
      <w:r w:rsidR="00F97102" w:rsidRPr="00454A42">
        <w:rPr>
          <w:rFonts w:ascii="Arial" w:hAnsi="Arial" w:cs="Arial"/>
          <w:color w:val="101541"/>
        </w:rPr>
        <w:t>90</w:t>
      </w:r>
      <w:r w:rsidRPr="00454A42">
        <w:rPr>
          <w:rFonts w:ascii="Arial" w:hAnsi="Arial" w:cs="Arial"/>
          <w:color w:val="101541"/>
        </w:rPr>
        <w:t xml:space="preserve"> 000 invånare </w:t>
      </w:r>
    </w:p>
    <w:p w14:paraId="2FE5BBDC" w14:textId="77777777" w:rsidR="00BF6799" w:rsidRPr="00454A42" w:rsidRDefault="00BF6799" w:rsidP="00A7775B">
      <w:pPr>
        <w:numPr>
          <w:ilvl w:val="0"/>
          <w:numId w:val="23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Stad med 50 000 – </w:t>
      </w:r>
      <w:r w:rsidR="00F97102" w:rsidRPr="00454A42">
        <w:rPr>
          <w:rFonts w:ascii="Arial" w:hAnsi="Arial" w:cs="Arial"/>
          <w:color w:val="101541"/>
        </w:rPr>
        <w:t>90</w:t>
      </w:r>
      <w:r w:rsidRPr="00454A42">
        <w:rPr>
          <w:rFonts w:ascii="Arial" w:hAnsi="Arial" w:cs="Arial"/>
          <w:color w:val="101541"/>
        </w:rPr>
        <w:t xml:space="preserve"> 000 invånare</w:t>
      </w:r>
    </w:p>
    <w:p w14:paraId="1B64A8A3" w14:textId="77777777" w:rsidR="00BF6799" w:rsidRPr="00454A42" w:rsidRDefault="00BF6799" w:rsidP="00A7775B">
      <w:pPr>
        <w:numPr>
          <w:ilvl w:val="0"/>
          <w:numId w:val="23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Stad med 10 000 – 50 000 invånare</w:t>
      </w:r>
    </w:p>
    <w:p w14:paraId="7FA63427" w14:textId="77777777" w:rsidR="00BF6799" w:rsidRPr="00454A42" w:rsidRDefault="00BF6799" w:rsidP="00A7775B">
      <w:pPr>
        <w:numPr>
          <w:ilvl w:val="0"/>
          <w:numId w:val="23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Landsbygd/Samhälle med färre än 10 000 invånare </w:t>
      </w:r>
    </w:p>
    <w:p w14:paraId="262BAC30" w14:textId="699F6C68" w:rsidR="00191667" w:rsidRPr="00454A42" w:rsidRDefault="00191667" w:rsidP="00191667">
      <w:pPr>
        <w:contextualSpacing/>
        <w:rPr>
          <w:rFonts w:ascii="Arial" w:hAnsi="Arial" w:cs="Arial"/>
          <w:b/>
          <w:color w:val="101541"/>
        </w:rPr>
      </w:pPr>
    </w:p>
    <w:p w14:paraId="74797631" w14:textId="5872D900" w:rsidR="00191667" w:rsidRDefault="0049175A" w:rsidP="00191667">
      <w:pPr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191667" w:rsidRPr="00454A42">
        <w:rPr>
          <w:rFonts w:ascii="Arial" w:hAnsi="Arial" w:cs="Arial"/>
          <w:b/>
          <w:color w:val="101541"/>
        </w:rPr>
        <w:t>Vilket av följande alternativ passar bäst in på var du bor?</w:t>
      </w:r>
    </w:p>
    <w:p w14:paraId="6A903AED" w14:textId="1B819C1D" w:rsidR="00A801F1" w:rsidRPr="00A801F1" w:rsidRDefault="00A801F1" w:rsidP="00191667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72B81DF3" w14:textId="77777777" w:rsidR="00191667" w:rsidRPr="00454A42" w:rsidRDefault="00B06DE1" w:rsidP="00A7775B">
      <w:pPr>
        <w:numPr>
          <w:ilvl w:val="0"/>
          <w:numId w:val="24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København</w:t>
      </w:r>
    </w:p>
    <w:p w14:paraId="1C61DFB3" w14:textId="77777777" w:rsidR="00191667" w:rsidRPr="00454A42" w:rsidRDefault="006152F3" w:rsidP="00A7775B">
      <w:pPr>
        <w:numPr>
          <w:ilvl w:val="0"/>
          <w:numId w:val="24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Aa</w:t>
      </w:r>
      <w:r w:rsidR="001B3168" w:rsidRPr="00454A42">
        <w:rPr>
          <w:rFonts w:ascii="Arial" w:hAnsi="Arial" w:cs="Arial"/>
          <w:color w:val="101541"/>
        </w:rPr>
        <w:t>rhus</w:t>
      </w:r>
    </w:p>
    <w:p w14:paraId="71CFA992" w14:textId="77777777" w:rsidR="00751F1E" w:rsidRPr="00454A42" w:rsidRDefault="00751F1E" w:rsidP="00A7775B">
      <w:pPr>
        <w:numPr>
          <w:ilvl w:val="0"/>
          <w:numId w:val="24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Odense</w:t>
      </w:r>
    </w:p>
    <w:p w14:paraId="46A9342F" w14:textId="77777777" w:rsidR="001948B8" w:rsidRPr="00454A42" w:rsidRDefault="001948B8" w:rsidP="00A7775B">
      <w:pPr>
        <w:numPr>
          <w:ilvl w:val="0"/>
          <w:numId w:val="24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Annan stad med över </w:t>
      </w:r>
      <w:r w:rsidR="00A55A57" w:rsidRPr="00454A42">
        <w:rPr>
          <w:rFonts w:ascii="Arial" w:hAnsi="Arial" w:cs="Arial"/>
          <w:color w:val="101541"/>
        </w:rPr>
        <w:t>90</w:t>
      </w:r>
      <w:r w:rsidRPr="00454A42">
        <w:rPr>
          <w:rFonts w:ascii="Arial" w:hAnsi="Arial" w:cs="Arial"/>
          <w:color w:val="101541"/>
        </w:rPr>
        <w:t xml:space="preserve"> 000 invånare </w:t>
      </w:r>
    </w:p>
    <w:p w14:paraId="6443C983" w14:textId="77777777" w:rsidR="001948B8" w:rsidRPr="00454A42" w:rsidRDefault="001948B8" w:rsidP="00A7775B">
      <w:pPr>
        <w:numPr>
          <w:ilvl w:val="0"/>
          <w:numId w:val="24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Stad med 50</w:t>
      </w:r>
      <w:r w:rsidR="00A55A57" w:rsidRPr="00454A42">
        <w:rPr>
          <w:rFonts w:ascii="Arial" w:hAnsi="Arial" w:cs="Arial"/>
          <w:color w:val="101541"/>
        </w:rPr>
        <w:t xml:space="preserve"> 000 – 9</w:t>
      </w:r>
      <w:r w:rsidRPr="00454A42">
        <w:rPr>
          <w:rFonts w:ascii="Arial" w:hAnsi="Arial" w:cs="Arial"/>
          <w:color w:val="101541"/>
        </w:rPr>
        <w:t>0 000 invånare</w:t>
      </w:r>
    </w:p>
    <w:p w14:paraId="179689A6" w14:textId="77777777" w:rsidR="001948B8" w:rsidRPr="00454A42" w:rsidRDefault="001948B8" w:rsidP="00A7775B">
      <w:pPr>
        <w:numPr>
          <w:ilvl w:val="0"/>
          <w:numId w:val="24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Stad med 10 000 – 50 000 invånare</w:t>
      </w:r>
    </w:p>
    <w:p w14:paraId="052B5DBB" w14:textId="77777777" w:rsidR="001948B8" w:rsidRPr="00454A42" w:rsidRDefault="001948B8" w:rsidP="00A7775B">
      <w:pPr>
        <w:numPr>
          <w:ilvl w:val="0"/>
          <w:numId w:val="24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 xml:space="preserve">Landsbygd/Samhälle med färre än 10 000 invånare </w:t>
      </w:r>
    </w:p>
    <w:p w14:paraId="6BB779CA" w14:textId="240EBF8E" w:rsidR="00191667" w:rsidRPr="00454A42" w:rsidRDefault="00191667" w:rsidP="00F01916">
      <w:pPr>
        <w:contextualSpacing/>
        <w:rPr>
          <w:rFonts w:ascii="Arial" w:hAnsi="Arial" w:cs="Arial"/>
          <w:color w:val="101541"/>
        </w:rPr>
      </w:pPr>
    </w:p>
    <w:p w14:paraId="78C836B0" w14:textId="48FBBD73" w:rsidR="00523513" w:rsidRDefault="0049175A" w:rsidP="00523513">
      <w:pPr>
        <w:contextualSpacing/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BE1CD9" w:rsidRPr="00454A42">
        <w:rPr>
          <w:rFonts w:ascii="Arial" w:hAnsi="Arial" w:cs="Arial"/>
          <w:b/>
          <w:color w:val="101541"/>
        </w:rPr>
        <w:t>Hur bor du?</w:t>
      </w:r>
    </w:p>
    <w:p w14:paraId="24946129" w14:textId="33D2EB4A" w:rsidR="00A801F1" w:rsidRPr="00A801F1" w:rsidRDefault="00A801F1" w:rsidP="00523513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33E6E4F7" w14:textId="77777777" w:rsidR="00D70566" w:rsidRPr="00454A42" w:rsidRDefault="00D70566" w:rsidP="00A7775B">
      <w:pPr>
        <w:numPr>
          <w:ilvl w:val="0"/>
          <w:numId w:val="25"/>
        </w:numPr>
        <w:contextualSpacing/>
        <w:rPr>
          <w:rFonts w:ascii="Arial" w:hAnsi="Arial" w:cs="Arial"/>
          <w:bCs/>
          <w:color w:val="101541"/>
        </w:rPr>
      </w:pPr>
      <w:r w:rsidRPr="00454A42">
        <w:rPr>
          <w:rFonts w:ascii="Arial" w:hAnsi="Arial" w:cs="Arial"/>
          <w:bCs/>
          <w:color w:val="101541"/>
        </w:rPr>
        <w:t>Hyreslägenhet</w:t>
      </w:r>
    </w:p>
    <w:p w14:paraId="3BEAA847" w14:textId="77777777" w:rsidR="00D70566" w:rsidRPr="00454A42" w:rsidRDefault="00D70566" w:rsidP="00A7775B">
      <w:pPr>
        <w:numPr>
          <w:ilvl w:val="0"/>
          <w:numId w:val="25"/>
        </w:numPr>
        <w:contextualSpacing/>
        <w:rPr>
          <w:rFonts w:ascii="Arial" w:hAnsi="Arial" w:cs="Arial"/>
          <w:bCs/>
          <w:color w:val="101541"/>
        </w:rPr>
      </w:pPr>
      <w:r w:rsidRPr="00454A42">
        <w:rPr>
          <w:rFonts w:ascii="Arial" w:hAnsi="Arial" w:cs="Arial"/>
          <w:bCs/>
          <w:color w:val="101541"/>
        </w:rPr>
        <w:t>Bostadsrättslägenhet/andelslägenhet</w:t>
      </w:r>
    </w:p>
    <w:p w14:paraId="34468FC0" w14:textId="77777777" w:rsidR="00D70566" w:rsidRPr="00454A42" w:rsidRDefault="00E70D64" w:rsidP="00A7775B">
      <w:pPr>
        <w:numPr>
          <w:ilvl w:val="0"/>
          <w:numId w:val="25"/>
        </w:numPr>
        <w:contextualSpacing/>
        <w:rPr>
          <w:rFonts w:ascii="Arial" w:hAnsi="Arial" w:cs="Arial"/>
          <w:bCs/>
          <w:color w:val="101541"/>
        </w:rPr>
      </w:pPr>
      <w:r w:rsidRPr="00454A42">
        <w:rPr>
          <w:rFonts w:ascii="Arial" w:hAnsi="Arial" w:cs="Arial"/>
          <w:bCs/>
          <w:color w:val="101541"/>
        </w:rPr>
        <w:t>V</w:t>
      </w:r>
      <w:r w:rsidR="00D70566" w:rsidRPr="00454A42">
        <w:rPr>
          <w:rFonts w:ascii="Arial" w:hAnsi="Arial" w:cs="Arial"/>
          <w:bCs/>
          <w:color w:val="101541"/>
        </w:rPr>
        <w:t>illa</w:t>
      </w:r>
    </w:p>
    <w:p w14:paraId="12057811" w14:textId="77777777" w:rsidR="00D70566" w:rsidRPr="00454A42" w:rsidRDefault="00D70566" w:rsidP="00A7775B">
      <w:pPr>
        <w:numPr>
          <w:ilvl w:val="0"/>
          <w:numId w:val="25"/>
        </w:numPr>
        <w:contextualSpacing/>
        <w:rPr>
          <w:rFonts w:ascii="Arial" w:hAnsi="Arial" w:cs="Arial"/>
          <w:bCs/>
          <w:color w:val="101541"/>
        </w:rPr>
      </w:pPr>
      <w:r w:rsidRPr="00454A42">
        <w:rPr>
          <w:rFonts w:ascii="Arial" w:hAnsi="Arial" w:cs="Arial"/>
          <w:bCs/>
          <w:color w:val="101541"/>
        </w:rPr>
        <w:t>Rad</w:t>
      </w:r>
      <w:r w:rsidR="003B2F45" w:rsidRPr="00454A42">
        <w:rPr>
          <w:rFonts w:ascii="Arial" w:hAnsi="Arial" w:cs="Arial"/>
          <w:bCs/>
          <w:color w:val="101541"/>
        </w:rPr>
        <w:t>hus/Kedjehus</w:t>
      </w:r>
    </w:p>
    <w:p w14:paraId="76DBEA4E" w14:textId="77777777" w:rsidR="00D70566" w:rsidRPr="00454A42" w:rsidRDefault="00D70566" w:rsidP="00A7775B">
      <w:pPr>
        <w:numPr>
          <w:ilvl w:val="0"/>
          <w:numId w:val="25"/>
        </w:numPr>
        <w:contextualSpacing/>
        <w:rPr>
          <w:rFonts w:ascii="Arial" w:hAnsi="Arial" w:cs="Arial"/>
          <w:bCs/>
          <w:color w:val="101541"/>
        </w:rPr>
      </w:pPr>
      <w:r w:rsidRPr="00454A42">
        <w:rPr>
          <w:rFonts w:ascii="Arial" w:hAnsi="Arial" w:cs="Arial"/>
          <w:bCs/>
          <w:color w:val="101541"/>
        </w:rPr>
        <w:t>Lantgård</w:t>
      </w:r>
    </w:p>
    <w:p w14:paraId="6DB8B323" w14:textId="77777777" w:rsidR="00D70566" w:rsidRPr="00454A42" w:rsidRDefault="00D70566" w:rsidP="00A7775B">
      <w:pPr>
        <w:numPr>
          <w:ilvl w:val="0"/>
          <w:numId w:val="25"/>
        </w:numPr>
        <w:contextualSpacing/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bCs/>
          <w:color w:val="101541"/>
        </w:rPr>
        <w:t>Annat</w:t>
      </w:r>
    </w:p>
    <w:p w14:paraId="61BD28D8" w14:textId="64D76208" w:rsidR="00D80502" w:rsidRPr="00454A42" w:rsidRDefault="00D80502" w:rsidP="00087B34">
      <w:pPr>
        <w:rPr>
          <w:rFonts w:ascii="Arial" w:hAnsi="Arial" w:cs="Arial"/>
          <w:color w:val="101541"/>
        </w:rPr>
      </w:pPr>
    </w:p>
    <w:p w14:paraId="30D4CC4C" w14:textId="77777777" w:rsidR="00A67E09" w:rsidRPr="00454A42" w:rsidRDefault="00A67E09" w:rsidP="00087B34">
      <w:p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  <w:highlight w:val="yellow"/>
        </w:rPr>
        <w:t>Utbildning och sysselsättning</w:t>
      </w:r>
    </w:p>
    <w:p w14:paraId="6EAE53AD" w14:textId="35D8B6A2" w:rsidR="00A67E09" w:rsidRPr="00454A42" w:rsidRDefault="00A67E09" w:rsidP="00087B34">
      <w:pPr>
        <w:rPr>
          <w:rFonts w:ascii="Arial" w:hAnsi="Arial" w:cs="Arial"/>
          <w:color w:val="101541"/>
        </w:rPr>
      </w:pPr>
    </w:p>
    <w:p w14:paraId="30CD0C69" w14:textId="7C9FC68E" w:rsidR="00054896" w:rsidRDefault="0049175A" w:rsidP="00054896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054896" w:rsidRPr="00454A42">
        <w:rPr>
          <w:rFonts w:ascii="Arial" w:hAnsi="Arial" w:cs="Arial"/>
          <w:b/>
          <w:color w:val="101541"/>
        </w:rPr>
        <w:t xml:space="preserve">Har </w:t>
      </w:r>
      <w:r w:rsidR="00A801F1">
        <w:rPr>
          <w:rFonts w:ascii="Arial" w:hAnsi="Arial" w:cs="Arial"/>
          <w:b/>
          <w:color w:val="101541"/>
        </w:rPr>
        <w:t>d</w:t>
      </w:r>
      <w:r w:rsidR="00054896" w:rsidRPr="00454A42">
        <w:rPr>
          <w:rFonts w:ascii="Arial" w:hAnsi="Arial" w:cs="Arial"/>
          <w:b/>
          <w:color w:val="101541"/>
        </w:rPr>
        <w:t>u någon gång läst på universitet eller högskola?</w:t>
      </w:r>
    </w:p>
    <w:p w14:paraId="2D8DCADC" w14:textId="29F9F0F7" w:rsidR="00A801F1" w:rsidRPr="00A801F1" w:rsidRDefault="00A801F1" w:rsidP="00054896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4561D5A9" w14:textId="77777777" w:rsidR="00054896" w:rsidRPr="00454A42" w:rsidRDefault="00054896" w:rsidP="00A7775B">
      <w:pPr>
        <w:numPr>
          <w:ilvl w:val="0"/>
          <w:numId w:val="26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Ja</w:t>
      </w:r>
    </w:p>
    <w:p w14:paraId="554E931A" w14:textId="77777777" w:rsidR="00471C26" w:rsidRPr="00454A42" w:rsidRDefault="00054896" w:rsidP="00A7775B">
      <w:pPr>
        <w:numPr>
          <w:ilvl w:val="0"/>
          <w:numId w:val="26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Nej</w:t>
      </w:r>
    </w:p>
    <w:p w14:paraId="426E3D10" w14:textId="55E323A4" w:rsidR="00A67E09" w:rsidRPr="00454A42" w:rsidRDefault="00A67E09" w:rsidP="00471C26">
      <w:pPr>
        <w:rPr>
          <w:rFonts w:ascii="Arial" w:hAnsi="Arial" w:cs="Arial"/>
          <w:color w:val="101541"/>
        </w:rPr>
      </w:pPr>
    </w:p>
    <w:p w14:paraId="1A2968E1" w14:textId="1891375D" w:rsidR="00471C26" w:rsidRDefault="0049175A" w:rsidP="00471C26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471C26" w:rsidRPr="00454A42">
        <w:rPr>
          <w:rFonts w:ascii="Arial" w:hAnsi="Arial" w:cs="Arial"/>
          <w:b/>
          <w:color w:val="101541"/>
        </w:rPr>
        <w:t>Vilken är din senast fullföljda utbildningsnivå?</w:t>
      </w:r>
    </w:p>
    <w:p w14:paraId="6E47AE09" w14:textId="3AF9C8ED" w:rsidR="00A801F1" w:rsidRPr="00A801F1" w:rsidRDefault="00A801F1" w:rsidP="00471C26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41A93FF4" w14:textId="77777777" w:rsidR="00471C26" w:rsidRPr="00454A42" w:rsidRDefault="00471C26" w:rsidP="00A7775B">
      <w:pPr>
        <w:numPr>
          <w:ilvl w:val="0"/>
          <w:numId w:val="2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Högstadieskola</w:t>
      </w:r>
    </w:p>
    <w:p w14:paraId="150740AB" w14:textId="77777777" w:rsidR="00471C26" w:rsidRPr="00454A42" w:rsidRDefault="00471C26" w:rsidP="00A7775B">
      <w:pPr>
        <w:numPr>
          <w:ilvl w:val="0"/>
          <w:numId w:val="2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Gymnasieskola</w:t>
      </w:r>
    </w:p>
    <w:p w14:paraId="5248AF78" w14:textId="77777777" w:rsidR="00471C26" w:rsidRPr="00454A42" w:rsidRDefault="00471C26" w:rsidP="00A7775B">
      <w:pPr>
        <w:numPr>
          <w:ilvl w:val="0"/>
          <w:numId w:val="27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Universitet eller högskola</w:t>
      </w:r>
    </w:p>
    <w:p w14:paraId="49807625" w14:textId="05DB2CAA" w:rsidR="00E6424C" w:rsidRPr="00454A42" w:rsidRDefault="00E6424C" w:rsidP="00E6424C">
      <w:pPr>
        <w:rPr>
          <w:rFonts w:ascii="Arial" w:hAnsi="Arial" w:cs="Arial"/>
          <w:b/>
          <w:color w:val="101541"/>
        </w:rPr>
      </w:pPr>
    </w:p>
    <w:p w14:paraId="60414454" w14:textId="1605B557" w:rsidR="00E6424C" w:rsidRDefault="0049175A" w:rsidP="00E6424C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E6424C" w:rsidRPr="00454A42">
        <w:rPr>
          <w:rFonts w:ascii="Arial" w:hAnsi="Arial" w:cs="Arial"/>
          <w:b/>
          <w:color w:val="101541"/>
        </w:rPr>
        <w:t xml:space="preserve">Vad är din nuvarande sysselsättning? </w:t>
      </w:r>
    </w:p>
    <w:p w14:paraId="188497CB" w14:textId="4A109F27" w:rsidR="00A801F1" w:rsidRPr="00A801F1" w:rsidRDefault="00A801F1" w:rsidP="00E6424C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42E73105" w14:textId="77777777" w:rsidR="00E6424C" w:rsidRPr="00454A42" w:rsidRDefault="00E6424C" w:rsidP="00A7775B">
      <w:pPr>
        <w:numPr>
          <w:ilvl w:val="0"/>
          <w:numId w:val="28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Egenföretagare</w:t>
      </w:r>
    </w:p>
    <w:p w14:paraId="3A5052E0" w14:textId="77777777" w:rsidR="00E6424C" w:rsidRPr="00454A42" w:rsidRDefault="00E6424C" w:rsidP="00A7775B">
      <w:pPr>
        <w:numPr>
          <w:ilvl w:val="0"/>
          <w:numId w:val="28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Anställd</w:t>
      </w:r>
    </w:p>
    <w:p w14:paraId="36882ED9" w14:textId="77777777" w:rsidR="00E6424C" w:rsidRPr="00454A42" w:rsidRDefault="00E6424C" w:rsidP="00A7775B">
      <w:pPr>
        <w:numPr>
          <w:ilvl w:val="0"/>
          <w:numId w:val="28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Studerande</w:t>
      </w:r>
    </w:p>
    <w:p w14:paraId="2179FBA6" w14:textId="77777777" w:rsidR="00E6424C" w:rsidRPr="00454A42" w:rsidRDefault="00E6424C" w:rsidP="00A7775B">
      <w:pPr>
        <w:numPr>
          <w:ilvl w:val="0"/>
          <w:numId w:val="28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Pensionär</w:t>
      </w:r>
    </w:p>
    <w:p w14:paraId="5FB7C759" w14:textId="77777777" w:rsidR="00E6424C" w:rsidRPr="00454A42" w:rsidRDefault="00E6424C" w:rsidP="00A7775B">
      <w:pPr>
        <w:numPr>
          <w:ilvl w:val="0"/>
          <w:numId w:val="28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Arbetslös</w:t>
      </w:r>
    </w:p>
    <w:p w14:paraId="28679C71" w14:textId="444D2051" w:rsidR="00054896" w:rsidRPr="00454A42" w:rsidRDefault="00054896" w:rsidP="00087B34">
      <w:pPr>
        <w:rPr>
          <w:rFonts w:ascii="Arial" w:hAnsi="Arial" w:cs="Arial"/>
          <w:color w:val="101541"/>
        </w:rPr>
      </w:pPr>
    </w:p>
    <w:p w14:paraId="29E95F3D" w14:textId="740A9A2D" w:rsidR="008D5CB8" w:rsidRDefault="0049175A" w:rsidP="008D5CB8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8D5CB8" w:rsidRPr="00454A42">
        <w:rPr>
          <w:rFonts w:ascii="Arial" w:hAnsi="Arial" w:cs="Arial"/>
          <w:b/>
          <w:color w:val="101541"/>
        </w:rPr>
        <w:t xml:space="preserve">Hur stor är </w:t>
      </w:r>
      <w:r w:rsidR="008D5CB8" w:rsidRPr="00454A42">
        <w:rPr>
          <w:rFonts w:ascii="Arial" w:hAnsi="Arial" w:cs="Arial"/>
          <w:b/>
          <w:color w:val="101541"/>
          <w:u w:val="single"/>
        </w:rPr>
        <w:t>din</w:t>
      </w:r>
      <w:r w:rsidR="008D5CB8" w:rsidRPr="00454A42">
        <w:rPr>
          <w:rFonts w:ascii="Arial" w:hAnsi="Arial" w:cs="Arial"/>
          <w:b/>
          <w:color w:val="101541"/>
        </w:rPr>
        <w:t xml:space="preserve"> sammanlagda </w:t>
      </w:r>
      <w:r w:rsidR="00E015CF" w:rsidRPr="00454A42">
        <w:rPr>
          <w:rFonts w:ascii="Arial" w:hAnsi="Arial" w:cs="Arial"/>
          <w:b/>
          <w:color w:val="101541"/>
        </w:rPr>
        <w:t>inkomst per månad</w:t>
      </w:r>
      <w:r w:rsidR="008D5CB8" w:rsidRPr="00454A42">
        <w:rPr>
          <w:rFonts w:ascii="Arial" w:hAnsi="Arial" w:cs="Arial"/>
          <w:b/>
          <w:color w:val="101541"/>
        </w:rPr>
        <w:t xml:space="preserve"> före skatt? Räkna in samtliga inkomster, såsom lön, bidrag, pension, avkastning med mera.</w:t>
      </w:r>
    </w:p>
    <w:p w14:paraId="47B03CFF" w14:textId="2C4FBE87" w:rsidR="00A801F1" w:rsidRPr="00A801F1" w:rsidRDefault="00A801F1" w:rsidP="008D5CB8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78F765DF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0–10 000 kr</w:t>
      </w:r>
    </w:p>
    <w:p w14:paraId="460C1D7D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10 001–20 000 kr</w:t>
      </w:r>
    </w:p>
    <w:p w14:paraId="59D41974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20 001–30 000 kr</w:t>
      </w:r>
    </w:p>
    <w:p w14:paraId="38E15733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30 001–40 000 kr</w:t>
      </w:r>
    </w:p>
    <w:p w14:paraId="37DB141F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40 001–50 000 kr</w:t>
      </w:r>
    </w:p>
    <w:p w14:paraId="6A9FC5DF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50 001–60 000 kr</w:t>
      </w:r>
    </w:p>
    <w:p w14:paraId="0E76E956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60 001–70 000 kr</w:t>
      </w:r>
    </w:p>
    <w:p w14:paraId="02E23C3F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70 001–80 000 kr</w:t>
      </w:r>
    </w:p>
    <w:p w14:paraId="3C2DF29C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80 001–90 000 kr</w:t>
      </w:r>
    </w:p>
    <w:p w14:paraId="49C12D94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90 001–100 000 kr</w:t>
      </w:r>
    </w:p>
    <w:p w14:paraId="12FE6E9F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Mer än 100 000 kr</w:t>
      </w:r>
    </w:p>
    <w:p w14:paraId="45E673CC" w14:textId="77777777" w:rsidR="007C4439" w:rsidRPr="00454A42" w:rsidRDefault="007C4439" w:rsidP="00A7775B">
      <w:pPr>
        <w:numPr>
          <w:ilvl w:val="0"/>
          <w:numId w:val="29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Vet ej/Vill ej uppge</w:t>
      </w:r>
    </w:p>
    <w:p w14:paraId="34F52F21" w14:textId="5DDDA3DB" w:rsidR="00382F84" w:rsidRPr="00454A42" w:rsidRDefault="00382F84" w:rsidP="00087B34">
      <w:pPr>
        <w:rPr>
          <w:rFonts w:ascii="Arial" w:hAnsi="Arial" w:cs="Arial"/>
          <w:color w:val="101541"/>
        </w:rPr>
      </w:pPr>
    </w:p>
    <w:p w14:paraId="3D1DCC8C" w14:textId="55C9ACCD" w:rsidR="001D2983" w:rsidRDefault="0049175A" w:rsidP="001D2983">
      <w:pPr>
        <w:rPr>
          <w:rFonts w:ascii="Arial" w:hAnsi="Arial" w:cs="Arial"/>
          <w:b/>
          <w:color w:val="101541"/>
        </w:rPr>
      </w:pPr>
      <w:r>
        <w:rPr>
          <w:rFonts w:ascii="Arial" w:hAnsi="Arial" w:cs="Arial"/>
          <w:b/>
          <w:color w:val="101541"/>
        </w:rPr>
        <w:t xml:space="preserve">X. </w:t>
      </w:r>
      <w:r w:rsidR="001D2983" w:rsidRPr="00454A42">
        <w:rPr>
          <w:rFonts w:ascii="Arial" w:hAnsi="Arial" w:cs="Arial"/>
          <w:b/>
          <w:color w:val="101541"/>
        </w:rPr>
        <w:t xml:space="preserve">Hur stor är </w:t>
      </w:r>
      <w:r w:rsidR="001D2983" w:rsidRPr="00454A42">
        <w:rPr>
          <w:rFonts w:ascii="Arial" w:hAnsi="Arial" w:cs="Arial"/>
          <w:b/>
          <w:color w:val="101541"/>
          <w:u w:val="single"/>
        </w:rPr>
        <w:t>hushållets</w:t>
      </w:r>
      <w:r w:rsidR="001D2983" w:rsidRPr="00454A42">
        <w:rPr>
          <w:rFonts w:ascii="Arial" w:hAnsi="Arial" w:cs="Arial"/>
          <w:b/>
          <w:color w:val="101541"/>
        </w:rPr>
        <w:t xml:space="preserve"> sammanlagda </w:t>
      </w:r>
      <w:r w:rsidR="00A324BF" w:rsidRPr="00454A42">
        <w:rPr>
          <w:rFonts w:ascii="Arial" w:hAnsi="Arial" w:cs="Arial"/>
          <w:b/>
          <w:color w:val="101541"/>
        </w:rPr>
        <w:t>inkomst per månad</w:t>
      </w:r>
      <w:r w:rsidR="001D2983" w:rsidRPr="00454A42">
        <w:rPr>
          <w:rFonts w:ascii="Arial" w:hAnsi="Arial" w:cs="Arial"/>
          <w:b/>
          <w:color w:val="101541"/>
        </w:rPr>
        <w:t xml:space="preserve"> före skatt? Räkna in samtliga inkomster, såsom lön, bidrag, pension, avkastning med mera för samtliga personer i hushållet.</w:t>
      </w:r>
    </w:p>
    <w:p w14:paraId="49BCD0E7" w14:textId="1066E023" w:rsidR="00A801F1" w:rsidRPr="00A801F1" w:rsidRDefault="00A801F1" w:rsidP="001D2983">
      <w:pPr>
        <w:rPr>
          <w:rFonts w:ascii="Arial" w:hAnsi="Arial" w:cs="Arial"/>
          <w:bCs/>
          <w:color w:val="FF0000"/>
        </w:rPr>
      </w:pPr>
      <w:r w:rsidRPr="00A801F1">
        <w:rPr>
          <w:rFonts w:ascii="Arial" w:hAnsi="Arial" w:cs="Arial"/>
          <w:bCs/>
          <w:color w:val="FF0000"/>
        </w:rPr>
        <w:t>Single choice.</w:t>
      </w:r>
    </w:p>
    <w:p w14:paraId="3B3CDC3E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0–10 000 kr</w:t>
      </w:r>
    </w:p>
    <w:p w14:paraId="28DA1802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10 001–20 000 kr</w:t>
      </w:r>
    </w:p>
    <w:p w14:paraId="51D7C444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20 001–30 000 kr</w:t>
      </w:r>
    </w:p>
    <w:p w14:paraId="5D913FBD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30 001–40 000 kr</w:t>
      </w:r>
    </w:p>
    <w:p w14:paraId="28472A1A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40 001–50 000 kr</w:t>
      </w:r>
    </w:p>
    <w:p w14:paraId="4D26E543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50 001–60 000 kr</w:t>
      </w:r>
    </w:p>
    <w:p w14:paraId="68360F8F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60 001–70 000 kr</w:t>
      </w:r>
    </w:p>
    <w:p w14:paraId="7CFFC114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70 001–80 000 kr</w:t>
      </w:r>
    </w:p>
    <w:p w14:paraId="7A9F1E30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80 001–90 000 kr</w:t>
      </w:r>
    </w:p>
    <w:p w14:paraId="45561671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90 001–100 000 kr</w:t>
      </w:r>
    </w:p>
    <w:p w14:paraId="12A7C266" w14:textId="77777777" w:rsidR="00172CAF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Mer än 100 000 kr</w:t>
      </w:r>
    </w:p>
    <w:p w14:paraId="48D97242" w14:textId="77777777" w:rsidR="001D2983" w:rsidRPr="00454A42" w:rsidRDefault="00172CAF" w:rsidP="00A7775B">
      <w:pPr>
        <w:numPr>
          <w:ilvl w:val="0"/>
          <w:numId w:val="30"/>
        </w:numPr>
        <w:rPr>
          <w:rFonts w:ascii="Arial" w:hAnsi="Arial" w:cs="Arial"/>
          <w:color w:val="101541"/>
        </w:rPr>
      </w:pPr>
      <w:r w:rsidRPr="00454A42">
        <w:rPr>
          <w:rFonts w:ascii="Arial" w:hAnsi="Arial" w:cs="Arial"/>
          <w:color w:val="101541"/>
        </w:rPr>
        <w:t>Vet ej/Vill ej uppge</w:t>
      </w:r>
    </w:p>
    <w:p w14:paraId="59013873" w14:textId="1AE3FFFF" w:rsidR="001D2983" w:rsidRPr="00454A42" w:rsidRDefault="001D2983" w:rsidP="00087B34">
      <w:pPr>
        <w:rPr>
          <w:rFonts w:ascii="Arial" w:hAnsi="Arial" w:cs="Arial"/>
          <w:color w:val="101541"/>
        </w:rPr>
      </w:pPr>
    </w:p>
    <w:p w14:paraId="1EDF71E4" w14:textId="37E0A1A5" w:rsidR="008D79EB" w:rsidRPr="00454A42" w:rsidRDefault="008D79EB" w:rsidP="00087B34">
      <w:pPr>
        <w:rPr>
          <w:rFonts w:ascii="Arial" w:hAnsi="Arial" w:cs="Arial"/>
          <w:color w:val="101541"/>
        </w:rPr>
      </w:pPr>
    </w:p>
    <w:p w14:paraId="7D20F0B2" w14:textId="3FA5FFC6" w:rsidR="008D79EB" w:rsidRPr="00454A42" w:rsidRDefault="008D79EB" w:rsidP="00087B34">
      <w:pPr>
        <w:rPr>
          <w:rFonts w:ascii="Arial" w:hAnsi="Arial" w:cs="Arial"/>
          <w:color w:val="101541"/>
        </w:rPr>
      </w:pPr>
    </w:p>
    <w:p w14:paraId="73BED7B2" w14:textId="2AF957F1" w:rsidR="00D161EE" w:rsidRPr="00A801F1" w:rsidRDefault="00D161EE" w:rsidP="00087B34">
      <w:pPr>
        <w:rPr>
          <w:rFonts w:ascii="Arial" w:hAnsi="Arial" w:cs="Arial"/>
          <w:color w:val="FF0000"/>
        </w:rPr>
      </w:pPr>
      <w:r w:rsidRPr="00A801F1">
        <w:rPr>
          <w:rFonts w:ascii="Arial" w:hAnsi="Arial" w:cs="Arial"/>
          <w:color w:val="FF0000"/>
        </w:rPr>
        <w:t>END</w:t>
      </w:r>
      <w:r w:rsidR="006408C6">
        <w:rPr>
          <w:rFonts w:ascii="Arial" w:hAnsi="Arial" w:cs="Arial"/>
          <w:color w:val="FF0000"/>
        </w:rPr>
        <w:t xml:space="preserve"> OF SURVEY</w:t>
      </w:r>
    </w:p>
    <w:sectPr w:rsidR="00D161EE" w:rsidRPr="00A801F1" w:rsidSect="00DF0DA7">
      <w:pgSz w:w="11906" w:h="16838"/>
      <w:pgMar w:top="1134" w:right="1418" w:bottom="56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049C0" w14:textId="77777777" w:rsidR="006504FD" w:rsidRDefault="006504FD">
      <w:r>
        <w:separator/>
      </w:r>
    </w:p>
  </w:endnote>
  <w:endnote w:type="continuationSeparator" w:id="0">
    <w:p w14:paraId="32F6106A" w14:textId="77777777" w:rsidR="006504FD" w:rsidRDefault="006504FD">
      <w:r>
        <w:continuationSeparator/>
      </w:r>
    </w:p>
  </w:endnote>
  <w:endnote w:type="continuationNotice" w:id="1">
    <w:p w14:paraId="53447D39" w14:textId="77777777" w:rsidR="006504FD" w:rsidRDefault="006504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6991B" w14:textId="77777777" w:rsidR="00051161" w:rsidRDefault="000511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7C6D3D" w14:textId="77777777" w:rsidR="00051161" w:rsidRDefault="000511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B5CC7" w14:textId="77777777" w:rsidR="00051161" w:rsidRDefault="00051161">
    <w:pPr>
      <w:pStyle w:val="Footer"/>
      <w:framePr w:wrap="around" w:vAnchor="text" w:hAnchor="margin" w:xAlign="right" w:y="1"/>
      <w:rPr>
        <w:rStyle w:val="PageNumber"/>
        <w:rFonts w:ascii="Arial" w:hAnsi="Arial"/>
        <w:color w:val="C0C0C0"/>
      </w:rPr>
    </w:pPr>
    <w:r>
      <w:rPr>
        <w:rStyle w:val="PageNumber"/>
        <w:rFonts w:ascii="Arial" w:hAnsi="Arial"/>
        <w:color w:val="C0C0C0"/>
      </w:rPr>
      <w:fldChar w:fldCharType="begin"/>
    </w:r>
    <w:r>
      <w:rPr>
        <w:rStyle w:val="PageNumber"/>
        <w:rFonts w:ascii="Arial" w:hAnsi="Arial"/>
        <w:color w:val="C0C0C0"/>
      </w:rPr>
      <w:instrText xml:space="preserve">PAGE  </w:instrText>
    </w:r>
    <w:r>
      <w:rPr>
        <w:rStyle w:val="PageNumber"/>
        <w:rFonts w:ascii="Arial" w:hAnsi="Arial"/>
        <w:color w:val="C0C0C0"/>
      </w:rPr>
      <w:fldChar w:fldCharType="separate"/>
    </w:r>
    <w:r w:rsidR="00030475">
      <w:rPr>
        <w:rStyle w:val="PageNumber"/>
        <w:rFonts w:ascii="Arial" w:hAnsi="Arial"/>
        <w:noProof/>
        <w:color w:val="C0C0C0"/>
      </w:rPr>
      <w:t>3</w:t>
    </w:r>
    <w:r>
      <w:rPr>
        <w:rStyle w:val="PageNumber"/>
        <w:rFonts w:ascii="Arial" w:hAnsi="Arial"/>
        <w:color w:val="C0C0C0"/>
      </w:rPr>
      <w:fldChar w:fldCharType="end"/>
    </w:r>
  </w:p>
  <w:p w14:paraId="02E33C8D" w14:textId="77777777" w:rsidR="00051161" w:rsidRDefault="00051161">
    <w:pPr>
      <w:pStyle w:val="Footer"/>
      <w:ind w:right="360"/>
      <w:rPr>
        <w:rFonts w:ascii="Arial" w:hAnsi="Arial"/>
        <w:color w:val="C0C0C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29EF8" w14:textId="77777777" w:rsidR="006504FD" w:rsidRDefault="006504FD">
      <w:r>
        <w:separator/>
      </w:r>
    </w:p>
  </w:footnote>
  <w:footnote w:type="continuationSeparator" w:id="0">
    <w:p w14:paraId="42C578F1" w14:textId="77777777" w:rsidR="006504FD" w:rsidRDefault="006504FD">
      <w:r>
        <w:continuationSeparator/>
      </w:r>
    </w:p>
  </w:footnote>
  <w:footnote w:type="continuationNotice" w:id="1">
    <w:p w14:paraId="7E60EA70" w14:textId="77777777" w:rsidR="006504FD" w:rsidRDefault="006504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0F51"/>
    <w:multiLevelType w:val="hybridMultilevel"/>
    <w:tmpl w:val="8B0CD1C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CCD"/>
    <w:multiLevelType w:val="hybridMultilevel"/>
    <w:tmpl w:val="2612C7F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D646B"/>
    <w:multiLevelType w:val="hybridMultilevel"/>
    <w:tmpl w:val="324E6A56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311C8"/>
    <w:multiLevelType w:val="hybridMultilevel"/>
    <w:tmpl w:val="12BAD426"/>
    <w:lvl w:ilvl="0" w:tplc="6646E5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661E4"/>
    <w:multiLevelType w:val="hybridMultilevel"/>
    <w:tmpl w:val="69EE505C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305373"/>
    <w:multiLevelType w:val="hybridMultilevel"/>
    <w:tmpl w:val="502AE042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F95DF5"/>
    <w:multiLevelType w:val="hybridMultilevel"/>
    <w:tmpl w:val="A7E80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3217C"/>
    <w:multiLevelType w:val="hybridMultilevel"/>
    <w:tmpl w:val="86C235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735111"/>
    <w:multiLevelType w:val="hybridMultilevel"/>
    <w:tmpl w:val="06E4AAA2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0505973"/>
    <w:multiLevelType w:val="hybridMultilevel"/>
    <w:tmpl w:val="9712305E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D52E14"/>
    <w:multiLevelType w:val="hybridMultilevel"/>
    <w:tmpl w:val="595A471A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" w:hAnsi="Courier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" w:hAnsi="Courier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A15D42"/>
    <w:multiLevelType w:val="hybridMultilevel"/>
    <w:tmpl w:val="4CC480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126DE"/>
    <w:multiLevelType w:val="hybridMultilevel"/>
    <w:tmpl w:val="AA14579E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B05A2"/>
    <w:multiLevelType w:val="hybridMultilevel"/>
    <w:tmpl w:val="8C58A536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7B4BFC"/>
    <w:multiLevelType w:val="hybridMultilevel"/>
    <w:tmpl w:val="57B64F4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644555"/>
    <w:multiLevelType w:val="hybridMultilevel"/>
    <w:tmpl w:val="2F02B3E8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46262A"/>
    <w:multiLevelType w:val="hybridMultilevel"/>
    <w:tmpl w:val="B5109A10"/>
    <w:lvl w:ilvl="0" w:tplc="2A4AB204">
      <w:start w:val="1"/>
      <w:numFmt w:val="bullet"/>
      <w:lvlText w:val=""/>
      <w:lvlJc w:val="left"/>
      <w:pPr>
        <w:ind w:left="796" w:hanging="360"/>
      </w:pPr>
      <w:rPr>
        <w:rFonts w:ascii="Wingdings" w:hAnsi="Wingdings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39AF3010"/>
    <w:multiLevelType w:val="hybridMultilevel"/>
    <w:tmpl w:val="8CD2E7C8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D136B3"/>
    <w:multiLevelType w:val="hybridMultilevel"/>
    <w:tmpl w:val="4998BFE2"/>
    <w:lvl w:ilvl="0" w:tplc="3398C34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122D5"/>
    <w:multiLevelType w:val="hybridMultilevel"/>
    <w:tmpl w:val="F94A4AE2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E2759D"/>
    <w:multiLevelType w:val="hybridMultilevel"/>
    <w:tmpl w:val="2116A1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858CB"/>
    <w:multiLevelType w:val="hybridMultilevel"/>
    <w:tmpl w:val="5ACA78FA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D62DF2"/>
    <w:multiLevelType w:val="hybridMultilevel"/>
    <w:tmpl w:val="AAEA53C6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2F47A7"/>
    <w:multiLevelType w:val="hybridMultilevel"/>
    <w:tmpl w:val="403EEE8E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214E0"/>
    <w:multiLevelType w:val="hybridMultilevel"/>
    <w:tmpl w:val="2C3A241A"/>
    <w:lvl w:ilvl="0" w:tplc="3398C34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47D7C"/>
    <w:multiLevelType w:val="hybridMultilevel"/>
    <w:tmpl w:val="6CEE3DD2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10411"/>
    <w:multiLevelType w:val="hybridMultilevel"/>
    <w:tmpl w:val="53B47AC0"/>
    <w:lvl w:ilvl="0" w:tplc="2A4AB20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9169E"/>
    <w:multiLevelType w:val="hybridMultilevel"/>
    <w:tmpl w:val="B96C0A6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F10D3"/>
    <w:multiLevelType w:val="hybridMultilevel"/>
    <w:tmpl w:val="C860AE8C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D20757"/>
    <w:multiLevelType w:val="hybridMultilevel"/>
    <w:tmpl w:val="9C8641EA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EA03C2"/>
    <w:multiLevelType w:val="hybridMultilevel"/>
    <w:tmpl w:val="4B5EB6A4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719E4"/>
    <w:multiLevelType w:val="hybridMultilevel"/>
    <w:tmpl w:val="57B64F46"/>
    <w:lvl w:ilvl="0" w:tplc="7AA6BF3A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3F425EE"/>
    <w:multiLevelType w:val="hybridMultilevel"/>
    <w:tmpl w:val="901E309A"/>
    <w:lvl w:ilvl="0" w:tplc="2A4AB20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56862"/>
    <w:multiLevelType w:val="hybridMultilevel"/>
    <w:tmpl w:val="6CE06390"/>
    <w:lvl w:ilvl="0" w:tplc="3398C34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510C2F"/>
    <w:multiLevelType w:val="hybridMultilevel"/>
    <w:tmpl w:val="FCFC0208"/>
    <w:lvl w:ilvl="0" w:tplc="FFFFFFFF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09978">
    <w:abstractNumId w:val="16"/>
  </w:num>
  <w:num w:numId="2" w16cid:durableId="1874033731">
    <w:abstractNumId w:val="32"/>
  </w:num>
  <w:num w:numId="3" w16cid:durableId="300354094">
    <w:abstractNumId w:val="26"/>
  </w:num>
  <w:num w:numId="4" w16cid:durableId="394134329">
    <w:abstractNumId w:val="31"/>
  </w:num>
  <w:num w:numId="5" w16cid:durableId="1240598745">
    <w:abstractNumId w:val="1"/>
  </w:num>
  <w:num w:numId="6" w16cid:durableId="1298800713">
    <w:abstractNumId w:val="0"/>
  </w:num>
  <w:num w:numId="7" w16cid:durableId="1877695798">
    <w:abstractNumId w:val="11"/>
  </w:num>
  <w:num w:numId="8" w16cid:durableId="1166290302">
    <w:abstractNumId w:val="2"/>
  </w:num>
  <w:num w:numId="9" w16cid:durableId="956833619">
    <w:abstractNumId w:val="27"/>
  </w:num>
  <w:num w:numId="10" w16cid:durableId="1910265429">
    <w:abstractNumId w:val="20"/>
  </w:num>
  <w:num w:numId="11" w16cid:durableId="103619073">
    <w:abstractNumId w:val="17"/>
  </w:num>
  <w:num w:numId="12" w16cid:durableId="976229406">
    <w:abstractNumId w:val="8"/>
  </w:num>
  <w:num w:numId="13" w16cid:durableId="562907586">
    <w:abstractNumId w:val="28"/>
  </w:num>
  <w:num w:numId="14" w16cid:durableId="833181086">
    <w:abstractNumId w:val="21"/>
  </w:num>
  <w:num w:numId="15" w16cid:durableId="1068268563">
    <w:abstractNumId w:val="14"/>
  </w:num>
  <w:num w:numId="16" w16cid:durableId="1233930365">
    <w:abstractNumId w:val="7"/>
  </w:num>
  <w:num w:numId="17" w16cid:durableId="2065519789">
    <w:abstractNumId w:val="10"/>
  </w:num>
  <w:num w:numId="18" w16cid:durableId="661007176">
    <w:abstractNumId w:val="9"/>
  </w:num>
  <w:num w:numId="19" w16cid:durableId="1716811582">
    <w:abstractNumId w:val="29"/>
  </w:num>
  <w:num w:numId="20" w16cid:durableId="1528175609">
    <w:abstractNumId w:val="12"/>
  </w:num>
  <w:num w:numId="21" w16cid:durableId="1873419106">
    <w:abstractNumId w:val="13"/>
  </w:num>
  <w:num w:numId="22" w16cid:durableId="702287040">
    <w:abstractNumId w:val="23"/>
  </w:num>
  <w:num w:numId="23" w16cid:durableId="268439530">
    <w:abstractNumId w:val="19"/>
  </w:num>
  <w:num w:numId="24" w16cid:durableId="346833974">
    <w:abstractNumId w:val="5"/>
  </w:num>
  <w:num w:numId="25" w16cid:durableId="1017537616">
    <w:abstractNumId w:val="4"/>
  </w:num>
  <w:num w:numId="26" w16cid:durableId="1550922893">
    <w:abstractNumId w:val="15"/>
  </w:num>
  <w:num w:numId="27" w16cid:durableId="254562210">
    <w:abstractNumId w:val="22"/>
  </w:num>
  <w:num w:numId="28" w16cid:durableId="1309478338">
    <w:abstractNumId w:val="33"/>
  </w:num>
  <w:num w:numId="29" w16cid:durableId="1337684633">
    <w:abstractNumId w:val="30"/>
  </w:num>
  <w:num w:numId="30" w16cid:durableId="1334263139">
    <w:abstractNumId w:val="25"/>
  </w:num>
  <w:num w:numId="31" w16cid:durableId="1915967495">
    <w:abstractNumId w:val="18"/>
  </w:num>
  <w:num w:numId="32" w16cid:durableId="1221869730">
    <w:abstractNumId w:val="24"/>
  </w:num>
  <w:num w:numId="33" w16cid:durableId="725569531">
    <w:abstractNumId w:val="6"/>
  </w:num>
  <w:num w:numId="34" w16cid:durableId="417989254">
    <w:abstractNumId w:val="34"/>
  </w:num>
  <w:num w:numId="35" w16cid:durableId="620647592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EF"/>
    <w:rsid w:val="000001A4"/>
    <w:rsid w:val="00000AE6"/>
    <w:rsid w:val="00000C22"/>
    <w:rsid w:val="00002E3D"/>
    <w:rsid w:val="00002EAD"/>
    <w:rsid w:val="0000403A"/>
    <w:rsid w:val="00004249"/>
    <w:rsid w:val="00004433"/>
    <w:rsid w:val="000045D0"/>
    <w:rsid w:val="000046B2"/>
    <w:rsid w:val="00004D92"/>
    <w:rsid w:val="00004EF7"/>
    <w:rsid w:val="00005B9F"/>
    <w:rsid w:val="00006491"/>
    <w:rsid w:val="00006562"/>
    <w:rsid w:val="0000672D"/>
    <w:rsid w:val="00006ED8"/>
    <w:rsid w:val="00007575"/>
    <w:rsid w:val="00010125"/>
    <w:rsid w:val="00010E74"/>
    <w:rsid w:val="00011C5E"/>
    <w:rsid w:val="00011DB4"/>
    <w:rsid w:val="000125BC"/>
    <w:rsid w:val="00012C81"/>
    <w:rsid w:val="00013239"/>
    <w:rsid w:val="000136BF"/>
    <w:rsid w:val="0001480D"/>
    <w:rsid w:val="00014DA3"/>
    <w:rsid w:val="00014EE7"/>
    <w:rsid w:val="000150C1"/>
    <w:rsid w:val="000152B4"/>
    <w:rsid w:val="00015626"/>
    <w:rsid w:val="00015D15"/>
    <w:rsid w:val="00015D3A"/>
    <w:rsid w:val="00015FA9"/>
    <w:rsid w:val="00016425"/>
    <w:rsid w:val="00016509"/>
    <w:rsid w:val="00016532"/>
    <w:rsid w:val="00016C46"/>
    <w:rsid w:val="0001732F"/>
    <w:rsid w:val="0001764C"/>
    <w:rsid w:val="000200D7"/>
    <w:rsid w:val="00020198"/>
    <w:rsid w:val="000207BA"/>
    <w:rsid w:val="00020831"/>
    <w:rsid w:val="00020BAD"/>
    <w:rsid w:val="00021DF5"/>
    <w:rsid w:val="00022160"/>
    <w:rsid w:val="0002269F"/>
    <w:rsid w:val="00022A0A"/>
    <w:rsid w:val="0002377B"/>
    <w:rsid w:val="00023818"/>
    <w:rsid w:val="000239CD"/>
    <w:rsid w:val="000247CB"/>
    <w:rsid w:val="00024C63"/>
    <w:rsid w:val="0002509E"/>
    <w:rsid w:val="00025231"/>
    <w:rsid w:val="000257FD"/>
    <w:rsid w:val="00026303"/>
    <w:rsid w:val="0002652A"/>
    <w:rsid w:val="00026702"/>
    <w:rsid w:val="00026919"/>
    <w:rsid w:val="0002700B"/>
    <w:rsid w:val="00027700"/>
    <w:rsid w:val="000302BC"/>
    <w:rsid w:val="00030475"/>
    <w:rsid w:val="000313BA"/>
    <w:rsid w:val="00031435"/>
    <w:rsid w:val="00031DA6"/>
    <w:rsid w:val="00032043"/>
    <w:rsid w:val="00032805"/>
    <w:rsid w:val="00032ED6"/>
    <w:rsid w:val="000331E7"/>
    <w:rsid w:val="000336DD"/>
    <w:rsid w:val="000338F3"/>
    <w:rsid w:val="00034A5E"/>
    <w:rsid w:val="00034B2F"/>
    <w:rsid w:val="00035910"/>
    <w:rsid w:val="00035B42"/>
    <w:rsid w:val="000362D0"/>
    <w:rsid w:val="0003707E"/>
    <w:rsid w:val="00037251"/>
    <w:rsid w:val="000377F4"/>
    <w:rsid w:val="00037D46"/>
    <w:rsid w:val="0004044A"/>
    <w:rsid w:val="00041160"/>
    <w:rsid w:val="00041B0E"/>
    <w:rsid w:val="0004215D"/>
    <w:rsid w:val="00043A34"/>
    <w:rsid w:val="00044183"/>
    <w:rsid w:val="00045144"/>
    <w:rsid w:val="00046555"/>
    <w:rsid w:val="00046A27"/>
    <w:rsid w:val="00047474"/>
    <w:rsid w:val="0004763C"/>
    <w:rsid w:val="0004796A"/>
    <w:rsid w:val="00050002"/>
    <w:rsid w:val="000500B2"/>
    <w:rsid w:val="00051161"/>
    <w:rsid w:val="00051292"/>
    <w:rsid w:val="00051E74"/>
    <w:rsid w:val="00052C44"/>
    <w:rsid w:val="00052C8C"/>
    <w:rsid w:val="000536BE"/>
    <w:rsid w:val="000539A6"/>
    <w:rsid w:val="00054896"/>
    <w:rsid w:val="00055337"/>
    <w:rsid w:val="0005595A"/>
    <w:rsid w:val="000565F0"/>
    <w:rsid w:val="000567BE"/>
    <w:rsid w:val="00056A54"/>
    <w:rsid w:val="00056DC4"/>
    <w:rsid w:val="00056FFD"/>
    <w:rsid w:val="00057B17"/>
    <w:rsid w:val="00060ADA"/>
    <w:rsid w:val="00060C0C"/>
    <w:rsid w:val="000628A9"/>
    <w:rsid w:val="00062989"/>
    <w:rsid w:val="000630ED"/>
    <w:rsid w:val="000648AB"/>
    <w:rsid w:val="00065514"/>
    <w:rsid w:val="00065956"/>
    <w:rsid w:val="00065F01"/>
    <w:rsid w:val="000661C0"/>
    <w:rsid w:val="000662CA"/>
    <w:rsid w:val="00066A98"/>
    <w:rsid w:val="0007052B"/>
    <w:rsid w:val="0007070F"/>
    <w:rsid w:val="00070D13"/>
    <w:rsid w:val="00070F82"/>
    <w:rsid w:val="0007101F"/>
    <w:rsid w:val="00071594"/>
    <w:rsid w:val="000716CF"/>
    <w:rsid w:val="0007223C"/>
    <w:rsid w:val="000728B8"/>
    <w:rsid w:val="00072C32"/>
    <w:rsid w:val="00072E12"/>
    <w:rsid w:val="00073730"/>
    <w:rsid w:val="00074AB3"/>
    <w:rsid w:val="00074CAD"/>
    <w:rsid w:val="00075886"/>
    <w:rsid w:val="00075B34"/>
    <w:rsid w:val="00081A84"/>
    <w:rsid w:val="00081BE0"/>
    <w:rsid w:val="00081E46"/>
    <w:rsid w:val="00082C0D"/>
    <w:rsid w:val="00082E53"/>
    <w:rsid w:val="00082F15"/>
    <w:rsid w:val="00083589"/>
    <w:rsid w:val="00084B4A"/>
    <w:rsid w:val="00085C8F"/>
    <w:rsid w:val="000861B9"/>
    <w:rsid w:val="000861C9"/>
    <w:rsid w:val="00086CD3"/>
    <w:rsid w:val="00087B34"/>
    <w:rsid w:val="00087C55"/>
    <w:rsid w:val="00087F68"/>
    <w:rsid w:val="00090593"/>
    <w:rsid w:val="00090A5A"/>
    <w:rsid w:val="00090FE8"/>
    <w:rsid w:val="00091040"/>
    <w:rsid w:val="00091341"/>
    <w:rsid w:val="00091FC1"/>
    <w:rsid w:val="000929CE"/>
    <w:rsid w:val="00092A9E"/>
    <w:rsid w:val="00092BEB"/>
    <w:rsid w:val="000938E2"/>
    <w:rsid w:val="00093CA6"/>
    <w:rsid w:val="000944A7"/>
    <w:rsid w:val="0009458D"/>
    <w:rsid w:val="0009476D"/>
    <w:rsid w:val="00094CDA"/>
    <w:rsid w:val="00094E00"/>
    <w:rsid w:val="000954B7"/>
    <w:rsid w:val="00095841"/>
    <w:rsid w:val="00096997"/>
    <w:rsid w:val="00096FC4"/>
    <w:rsid w:val="000975D3"/>
    <w:rsid w:val="00097DF4"/>
    <w:rsid w:val="00097F15"/>
    <w:rsid w:val="000A083D"/>
    <w:rsid w:val="000A0973"/>
    <w:rsid w:val="000A09C6"/>
    <w:rsid w:val="000A13BA"/>
    <w:rsid w:val="000A1B41"/>
    <w:rsid w:val="000A1F69"/>
    <w:rsid w:val="000A2CB3"/>
    <w:rsid w:val="000A2D49"/>
    <w:rsid w:val="000A38B0"/>
    <w:rsid w:val="000A39BB"/>
    <w:rsid w:val="000A4221"/>
    <w:rsid w:val="000A427F"/>
    <w:rsid w:val="000A44D3"/>
    <w:rsid w:val="000A486C"/>
    <w:rsid w:val="000A4AB4"/>
    <w:rsid w:val="000A4E8B"/>
    <w:rsid w:val="000A506C"/>
    <w:rsid w:val="000A5435"/>
    <w:rsid w:val="000A598B"/>
    <w:rsid w:val="000A5D0D"/>
    <w:rsid w:val="000A62C5"/>
    <w:rsid w:val="000A7213"/>
    <w:rsid w:val="000A7501"/>
    <w:rsid w:val="000B0105"/>
    <w:rsid w:val="000B0367"/>
    <w:rsid w:val="000B0829"/>
    <w:rsid w:val="000B20A8"/>
    <w:rsid w:val="000B227D"/>
    <w:rsid w:val="000B278D"/>
    <w:rsid w:val="000B27B5"/>
    <w:rsid w:val="000B2D73"/>
    <w:rsid w:val="000B347A"/>
    <w:rsid w:val="000B4089"/>
    <w:rsid w:val="000B421B"/>
    <w:rsid w:val="000B450D"/>
    <w:rsid w:val="000B4DB5"/>
    <w:rsid w:val="000B558B"/>
    <w:rsid w:val="000B5648"/>
    <w:rsid w:val="000B65DE"/>
    <w:rsid w:val="000B6841"/>
    <w:rsid w:val="000B7780"/>
    <w:rsid w:val="000B784D"/>
    <w:rsid w:val="000B7D13"/>
    <w:rsid w:val="000C027A"/>
    <w:rsid w:val="000C0C7C"/>
    <w:rsid w:val="000C239E"/>
    <w:rsid w:val="000C241A"/>
    <w:rsid w:val="000C27DA"/>
    <w:rsid w:val="000C368A"/>
    <w:rsid w:val="000C3843"/>
    <w:rsid w:val="000C401C"/>
    <w:rsid w:val="000C4406"/>
    <w:rsid w:val="000C4B2C"/>
    <w:rsid w:val="000C5111"/>
    <w:rsid w:val="000C5453"/>
    <w:rsid w:val="000C5E8C"/>
    <w:rsid w:val="000C65D9"/>
    <w:rsid w:val="000C6CFC"/>
    <w:rsid w:val="000C7BD9"/>
    <w:rsid w:val="000D0030"/>
    <w:rsid w:val="000D07F6"/>
    <w:rsid w:val="000D0956"/>
    <w:rsid w:val="000D09F3"/>
    <w:rsid w:val="000D0E66"/>
    <w:rsid w:val="000D1469"/>
    <w:rsid w:val="000D151A"/>
    <w:rsid w:val="000D1ABD"/>
    <w:rsid w:val="000D1DCD"/>
    <w:rsid w:val="000D2822"/>
    <w:rsid w:val="000D2DA7"/>
    <w:rsid w:val="000D3130"/>
    <w:rsid w:val="000D3E10"/>
    <w:rsid w:val="000D46FE"/>
    <w:rsid w:val="000D4A48"/>
    <w:rsid w:val="000D5600"/>
    <w:rsid w:val="000D59D5"/>
    <w:rsid w:val="000D6842"/>
    <w:rsid w:val="000D6BF1"/>
    <w:rsid w:val="000D6D59"/>
    <w:rsid w:val="000D767C"/>
    <w:rsid w:val="000D7A60"/>
    <w:rsid w:val="000E0454"/>
    <w:rsid w:val="000E1A1D"/>
    <w:rsid w:val="000E337F"/>
    <w:rsid w:val="000E33BF"/>
    <w:rsid w:val="000E3AFF"/>
    <w:rsid w:val="000E3B2B"/>
    <w:rsid w:val="000E3D1A"/>
    <w:rsid w:val="000E4402"/>
    <w:rsid w:val="000E4687"/>
    <w:rsid w:val="000E4C04"/>
    <w:rsid w:val="000E5443"/>
    <w:rsid w:val="000E5C62"/>
    <w:rsid w:val="000E5F19"/>
    <w:rsid w:val="000E695A"/>
    <w:rsid w:val="000E7227"/>
    <w:rsid w:val="000F01D8"/>
    <w:rsid w:val="000F0514"/>
    <w:rsid w:val="000F0AAE"/>
    <w:rsid w:val="000F0CC7"/>
    <w:rsid w:val="000F0FE0"/>
    <w:rsid w:val="000F1034"/>
    <w:rsid w:val="000F2E1D"/>
    <w:rsid w:val="000F2EAA"/>
    <w:rsid w:val="000F377C"/>
    <w:rsid w:val="000F3E3A"/>
    <w:rsid w:val="000F408B"/>
    <w:rsid w:val="000F43B7"/>
    <w:rsid w:val="000F5504"/>
    <w:rsid w:val="000F58A5"/>
    <w:rsid w:val="000F5A69"/>
    <w:rsid w:val="000F5F1E"/>
    <w:rsid w:val="000F65ED"/>
    <w:rsid w:val="000F6C79"/>
    <w:rsid w:val="000F6F3E"/>
    <w:rsid w:val="000F732E"/>
    <w:rsid w:val="000F79F0"/>
    <w:rsid w:val="000F7A2B"/>
    <w:rsid w:val="000F7BDE"/>
    <w:rsid w:val="000F7D47"/>
    <w:rsid w:val="0010097D"/>
    <w:rsid w:val="00100A01"/>
    <w:rsid w:val="00100A80"/>
    <w:rsid w:val="00100C64"/>
    <w:rsid w:val="00101002"/>
    <w:rsid w:val="00101DB0"/>
    <w:rsid w:val="00103505"/>
    <w:rsid w:val="0010393A"/>
    <w:rsid w:val="00103EB1"/>
    <w:rsid w:val="00104E99"/>
    <w:rsid w:val="00104F3D"/>
    <w:rsid w:val="00106728"/>
    <w:rsid w:val="001070F4"/>
    <w:rsid w:val="00111AB3"/>
    <w:rsid w:val="0011223A"/>
    <w:rsid w:val="00112C46"/>
    <w:rsid w:val="00113221"/>
    <w:rsid w:val="001135D2"/>
    <w:rsid w:val="0011402B"/>
    <w:rsid w:val="0011434F"/>
    <w:rsid w:val="0011439E"/>
    <w:rsid w:val="00114E49"/>
    <w:rsid w:val="00115264"/>
    <w:rsid w:val="001155B3"/>
    <w:rsid w:val="00115678"/>
    <w:rsid w:val="00115D14"/>
    <w:rsid w:val="001161BF"/>
    <w:rsid w:val="001171A6"/>
    <w:rsid w:val="00117614"/>
    <w:rsid w:val="001205DE"/>
    <w:rsid w:val="00120D8D"/>
    <w:rsid w:val="00121450"/>
    <w:rsid w:val="0012264E"/>
    <w:rsid w:val="00122DFE"/>
    <w:rsid w:val="001232D2"/>
    <w:rsid w:val="001236DE"/>
    <w:rsid w:val="001246CC"/>
    <w:rsid w:val="00124C97"/>
    <w:rsid w:val="00125271"/>
    <w:rsid w:val="00125855"/>
    <w:rsid w:val="001259AC"/>
    <w:rsid w:val="00126AC1"/>
    <w:rsid w:val="00127280"/>
    <w:rsid w:val="001310A2"/>
    <w:rsid w:val="001315C0"/>
    <w:rsid w:val="00131B3E"/>
    <w:rsid w:val="00131F3E"/>
    <w:rsid w:val="00132BED"/>
    <w:rsid w:val="00133301"/>
    <w:rsid w:val="00133AFB"/>
    <w:rsid w:val="001341A7"/>
    <w:rsid w:val="001348C7"/>
    <w:rsid w:val="00134984"/>
    <w:rsid w:val="00134E09"/>
    <w:rsid w:val="00136937"/>
    <w:rsid w:val="00137165"/>
    <w:rsid w:val="001403A4"/>
    <w:rsid w:val="001417A2"/>
    <w:rsid w:val="00141D12"/>
    <w:rsid w:val="00143922"/>
    <w:rsid w:val="00145473"/>
    <w:rsid w:val="00145F56"/>
    <w:rsid w:val="001460E1"/>
    <w:rsid w:val="00146272"/>
    <w:rsid w:val="001465B6"/>
    <w:rsid w:val="00146B88"/>
    <w:rsid w:val="001477D4"/>
    <w:rsid w:val="00150529"/>
    <w:rsid w:val="00150885"/>
    <w:rsid w:val="001509D3"/>
    <w:rsid w:val="00150B03"/>
    <w:rsid w:val="00150F07"/>
    <w:rsid w:val="00150FCA"/>
    <w:rsid w:val="00151267"/>
    <w:rsid w:val="00151B43"/>
    <w:rsid w:val="0015289B"/>
    <w:rsid w:val="0015314E"/>
    <w:rsid w:val="001533A0"/>
    <w:rsid w:val="00153EC8"/>
    <w:rsid w:val="001554FC"/>
    <w:rsid w:val="0015620D"/>
    <w:rsid w:val="00156802"/>
    <w:rsid w:val="00160E7E"/>
    <w:rsid w:val="00161444"/>
    <w:rsid w:val="00161CEB"/>
    <w:rsid w:val="001626BD"/>
    <w:rsid w:val="00162A2F"/>
    <w:rsid w:val="00163272"/>
    <w:rsid w:val="001632F8"/>
    <w:rsid w:val="00163A17"/>
    <w:rsid w:val="00163DF9"/>
    <w:rsid w:val="00163E3C"/>
    <w:rsid w:val="00165DA6"/>
    <w:rsid w:val="00166032"/>
    <w:rsid w:val="00166B28"/>
    <w:rsid w:val="00167B69"/>
    <w:rsid w:val="00167D0C"/>
    <w:rsid w:val="00170935"/>
    <w:rsid w:val="001712AE"/>
    <w:rsid w:val="001723A7"/>
    <w:rsid w:val="001726DF"/>
    <w:rsid w:val="00172CAF"/>
    <w:rsid w:val="001736D1"/>
    <w:rsid w:val="00173E87"/>
    <w:rsid w:val="001740A8"/>
    <w:rsid w:val="00174295"/>
    <w:rsid w:val="00174FAD"/>
    <w:rsid w:val="00175CDE"/>
    <w:rsid w:val="001763A1"/>
    <w:rsid w:val="00180B8A"/>
    <w:rsid w:val="00180C7D"/>
    <w:rsid w:val="00181082"/>
    <w:rsid w:val="001812A7"/>
    <w:rsid w:val="00182A06"/>
    <w:rsid w:val="00182A93"/>
    <w:rsid w:val="00183950"/>
    <w:rsid w:val="001840A3"/>
    <w:rsid w:val="00184222"/>
    <w:rsid w:val="0018448F"/>
    <w:rsid w:val="001844FD"/>
    <w:rsid w:val="001855D8"/>
    <w:rsid w:val="00187003"/>
    <w:rsid w:val="001876EF"/>
    <w:rsid w:val="0018770A"/>
    <w:rsid w:val="001878C4"/>
    <w:rsid w:val="00190DF1"/>
    <w:rsid w:val="00190ECB"/>
    <w:rsid w:val="001914D8"/>
    <w:rsid w:val="0019162B"/>
    <w:rsid w:val="00191667"/>
    <w:rsid w:val="00191CBB"/>
    <w:rsid w:val="0019260D"/>
    <w:rsid w:val="00193178"/>
    <w:rsid w:val="00193703"/>
    <w:rsid w:val="00193815"/>
    <w:rsid w:val="001941F9"/>
    <w:rsid w:val="001948B8"/>
    <w:rsid w:val="00195055"/>
    <w:rsid w:val="00195A51"/>
    <w:rsid w:val="00195F21"/>
    <w:rsid w:val="001961E7"/>
    <w:rsid w:val="001A03A5"/>
    <w:rsid w:val="001A054A"/>
    <w:rsid w:val="001A0EF2"/>
    <w:rsid w:val="001A10B5"/>
    <w:rsid w:val="001A1404"/>
    <w:rsid w:val="001A17DD"/>
    <w:rsid w:val="001A270F"/>
    <w:rsid w:val="001A327A"/>
    <w:rsid w:val="001A5CFA"/>
    <w:rsid w:val="001A60D2"/>
    <w:rsid w:val="001A6486"/>
    <w:rsid w:val="001A66AA"/>
    <w:rsid w:val="001B1438"/>
    <w:rsid w:val="001B1AC0"/>
    <w:rsid w:val="001B1FB1"/>
    <w:rsid w:val="001B2C8B"/>
    <w:rsid w:val="001B2D18"/>
    <w:rsid w:val="001B3168"/>
    <w:rsid w:val="001B3D19"/>
    <w:rsid w:val="001B3E0E"/>
    <w:rsid w:val="001B3F6E"/>
    <w:rsid w:val="001B44D6"/>
    <w:rsid w:val="001B4C70"/>
    <w:rsid w:val="001B585D"/>
    <w:rsid w:val="001B5DAE"/>
    <w:rsid w:val="001B68DC"/>
    <w:rsid w:val="001B711F"/>
    <w:rsid w:val="001B7304"/>
    <w:rsid w:val="001B785F"/>
    <w:rsid w:val="001B7993"/>
    <w:rsid w:val="001C0E40"/>
    <w:rsid w:val="001C1CA1"/>
    <w:rsid w:val="001C1F5A"/>
    <w:rsid w:val="001C1FC0"/>
    <w:rsid w:val="001C2366"/>
    <w:rsid w:val="001C2403"/>
    <w:rsid w:val="001C2785"/>
    <w:rsid w:val="001C2A73"/>
    <w:rsid w:val="001C2D48"/>
    <w:rsid w:val="001C4122"/>
    <w:rsid w:val="001C472F"/>
    <w:rsid w:val="001C6256"/>
    <w:rsid w:val="001C69C1"/>
    <w:rsid w:val="001C728B"/>
    <w:rsid w:val="001D01E8"/>
    <w:rsid w:val="001D091D"/>
    <w:rsid w:val="001D1106"/>
    <w:rsid w:val="001D182D"/>
    <w:rsid w:val="001D1E8D"/>
    <w:rsid w:val="001D2728"/>
    <w:rsid w:val="001D2983"/>
    <w:rsid w:val="001D2C53"/>
    <w:rsid w:val="001D3007"/>
    <w:rsid w:val="001D316F"/>
    <w:rsid w:val="001D317E"/>
    <w:rsid w:val="001D3D19"/>
    <w:rsid w:val="001D459A"/>
    <w:rsid w:val="001D527F"/>
    <w:rsid w:val="001D5355"/>
    <w:rsid w:val="001D55E7"/>
    <w:rsid w:val="001D5688"/>
    <w:rsid w:val="001D61D1"/>
    <w:rsid w:val="001D63DA"/>
    <w:rsid w:val="001D6452"/>
    <w:rsid w:val="001D64AF"/>
    <w:rsid w:val="001D736D"/>
    <w:rsid w:val="001D78A5"/>
    <w:rsid w:val="001E0404"/>
    <w:rsid w:val="001E0C7D"/>
    <w:rsid w:val="001E0D83"/>
    <w:rsid w:val="001E100A"/>
    <w:rsid w:val="001E13AC"/>
    <w:rsid w:val="001E1F4D"/>
    <w:rsid w:val="001E2A55"/>
    <w:rsid w:val="001E32E7"/>
    <w:rsid w:val="001E3658"/>
    <w:rsid w:val="001E3B7C"/>
    <w:rsid w:val="001E3B81"/>
    <w:rsid w:val="001E4496"/>
    <w:rsid w:val="001E46D1"/>
    <w:rsid w:val="001E4804"/>
    <w:rsid w:val="001E4856"/>
    <w:rsid w:val="001E489B"/>
    <w:rsid w:val="001E4C87"/>
    <w:rsid w:val="001E501B"/>
    <w:rsid w:val="001E52DC"/>
    <w:rsid w:val="001E56F6"/>
    <w:rsid w:val="001E6396"/>
    <w:rsid w:val="001E7052"/>
    <w:rsid w:val="001E7347"/>
    <w:rsid w:val="001E7AF7"/>
    <w:rsid w:val="001F03FC"/>
    <w:rsid w:val="001F12C2"/>
    <w:rsid w:val="001F1859"/>
    <w:rsid w:val="001F269E"/>
    <w:rsid w:val="001F26E0"/>
    <w:rsid w:val="001F2E4E"/>
    <w:rsid w:val="001F3664"/>
    <w:rsid w:val="001F375C"/>
    <w:rsid w:val="001F41C7"/>
    <w:rsid w:val="001F5896"/>
    <w:rsid w:val="001F5A43"/>
    <w:rsid w:val="001F6DAA"/>
    <w:rsid w:val="001F6E79"/>
    <w:rsid w:val="001F7300"/>
    <w:rsid w:val="0020129E"/>
    <w:rsid w:val="002012BD"/>
    <w:rsid w:val="00201D3E"/>
    <w:rsid w:val="00202A7D"/>
    <w:rsid w:val="002031C9"/>
    <w:rsid w:val="00203860"/>
    <w:rsid w:val="002047B5"/>
    <w:rsid w:val="00204D8C"/>
    <w:rsid w:val="00206869"/>
    <w:rsid w:val="00206E20"/>
    <w:rsid w:val="00207999"/>
    <w:rsid w:val="00207B42"/>
    <w:rsid w:val="002102D3"/>
    <w:rsid w:val="0021033F"/>
    <w:rsid w:val="00210D41"/>
    <w:rsid w:val="0021133D"/>
    <w:rsid w:val="00212230"/>
    <w:rsid w:val="00212B24"/>
    <w:rsid w:val="00212CD7"/>
    <w:rsid w:val="002131E9"/>
    <w:rsid w:val="00213558"/>
    <w:rsid w:val="00213E0D"/>
    <w:rsid w:val="0021443C"/>
    <w:rsid w:val="0021446F"/>
    <w:rsid w:val="00214997"/>
    <w:rsid w:val="0021579E"/>
    <w:rsid w:val="00215E4D"/>
    <w:rsid w:val="00216A81"/>
    <w:rsid w:val="00216F5C"/>
    <w:rsid w:val="002174DB"/>
    <w:rsid w:val="0021793E"/>
    <w:rsid w:val="002200B6"/>
    <w:rsid w:val="00220718"/>
    <w:rsid w:val="002209A9"/>
    <w:rsid w:val="00220BFC"/>
    <w:rsid w:val="00220EF4"/>
    <w:rsid w:val="00220F94"/>
    <w:rsid w:val="00221C2D"/>
    <w:rsid w:val="00222037"/>
    <w:rsid w:val="00224C86"/>
    <w:rsid w:val="00224D7F"/>
    <w:rsid w:val="0022531F"/>
    <w:rsid w:val="002258AE"/>
    <w:rsid w:val="00225CF2"/>
    <w:rsid w:val="0022609D"/>
    <w:rsid w:val="00226781"/>
    <w:rsid w:val="00226F81"/>
    <w:rsid w:val="00226FE7"/>
    <w:rsid w:val="00227B50"/>
    <w:rsid w:val="00227C44"/>
    <w:rsid w:val="00227CA7"/>
    <w:rsid w:val="00230601"/>
    <w:rsid w:val="00230BEA"/>
    <w:rsid w:val="0023242A"/>
    <w:rsid w:val="00232C4D"/>
    <w:rsid w:val="002354ED"/>
    <w:rsid w:val="00235699"/>
    <w:rsid w:val="002358D9"/>
    <w:rsid w:val="00235FB4"/>
    <w:rsid w:val="0023657E"/>
    <w:rsid w:val="00236AF6"/>
    <w:rsid w:val="002375DC"/>
    <w:rsid w:val="002377B3"/>
    <w:rsid w:val="0024112F"/>
    <w:rsid w:val="0024135A"/>
    <w:rsid w:val="00241570"/>
    <w:rsid w:val="002428D9"/>
    <w:rsid w:val="00243573"/>
    <w:rsid w:val="00243934"/>
    <w:rsid w:val="002439DC"/>
    <w:rsid w:val="00243D6A"/>
    <w:rsid w:val="00243EBE"/>
    <w:rsid w:val="0024582D"/>
    <w:rsid w:val="00245F9D"/>
    <w:rsid w:val="0024608C"/>
    <w:rsid w:val="00246F2C"/>
    <w:rsid w:val="002511A1"/>
    <w:rsid w:val="002515AC"/>
    <w:rsid w:val="002515EA"/>
    <w:rsid w:val="00251629"/>
    <w:rsid w:val="00251752"/>
    <w:rsid w:val="002521F2"/>
    <w:rsid w:val="002528A7"/>
    <w:rsid w:val="00253529"/>
    <w:rsid w:val="002536B0"/>
    <w:rsid w:val="002538CF"/>
    <w:rsid w:val="00253DC6"/>
    <w:rsid w:val="002544D2"/>
    <w:rsid w:val="002546C1"/>
    <w:rsid w:val="00254AFB"/>
    <w:rsid w:val="002557E7"/>
    <w:rsid w:val="00256D04"/>
    <w:rsid w:val="00257E0B"/>
    <w:rsid w:val="002601E5"/>
    <w:rsid w:val="00260283"/>
    <w:rsid w:val="002607AF"/>
    <w:rsid w:val="00261883"/>
    <w:rsid w:val="00261D17"/>
    <w:rsid w:val="00262495"/>
    <w:rsid w:val="0026297D"/>
    <w:rsid w:val="00262D6F"/>
    <w:rsid w:val="002633C3"/>
    <w:rsid w:val="002633C9"/>
    <w:rsid w:val="00264904"/>
    <w:rsid w:val="00264943"/>
    <w:rsid w:val="002651C5"/>
    <w:rsid w:val="00265972"/>
    <w:rsid w:val="00265D82"/>
    <w:rsid w:val="00265F68"/>
    <w:rsid w:val="00266C12"/>
    <w:rsid w:val="00266CBC"/>
    <w:rsid w:val="00267151"/>
    <w:rsid w:val="00267626"/>
    <w:rsid w:val="002676BA"/>
    <w:rsid w:val="00270070"/>
    <w:rsid w:val="00270370"/>
    <w:rsid w:val="0027079B"/>
    <w:rsid w:val="00270BB4"/>
    <w:rsid w:val="00270D68"/>
    <w:rsid w:val="00271FD8"/>
    <w:rsid w:val="0027235E"/>
    <w:rsid w:val="00272827"/>
    <w:rsid w:val="002735DC"/>
    <w:rsid w:val="00274285"/>
    <w:rsid w:val="002747E3"/>
    <w:rsid w:val="00274A19"/>
    <w:rsid w:val="00274F8D"/>
    <w:rsid w:val="00275709"/>
    <w:rsid w:val="00275A41"/>
    <w:rsid w:val="0027612E"/>
    <w:rsid w:val="0027652D"/>
    <w:rsid w:val="0027655B"/>
    <w:rsid w:val="0027695C"/>
    <w:rsid w:val="002777C0"/>
    <w:rsid w:val="0028122D"/>
    <w:rsid w:val="0028133B"/>
    <w:rsid w:val="00281398"/>
    <w:rsid w:val="0028155C"/>
    <w:rsid w:val="00281A00"/>
    <w:rsid w:val="00281FB8"/>
    <w:rsid w:val="00282A90"/>
    <w:rsid w:val="00282DD1"/>
    <w:rsid w:val="00282EE4"/>
    <w:rsid w:val="0028410F"/>
    <w:rsid w:val="00284326"/>
    <w:rsid w:val="00284938"/>
    <w:rsid w:val="00284A94"/>
    <w:rsid w:val="00284D95"/>
    <w:rsid w:val="002856C2"/>
    <w:rsid w:val="00285B89"/>
    <w:rsid w:val="00285EEB"/>
    <w:rsid w:val="002869B2"/>
    <w:rsid w:val="0028747C"/>
    <w:rsid w:val="00287B45"/>
    <w:rsid w:val="00287DCB"/>
    <w:rsid w:val="00287ED6"/>
    <w:rsid w:val="0029055B"/>
    <w:rsid w:val="00290D52"/>
    <w:rsid w:val="00291B01"/>
    <w:rsid w:val="00291BC4"/>
    <w:rsid w:val="00292116"/>
    <w:rsid w:val="00292568"/>
    <w:rsid w:val="00292D50"/>
    <w:rsid w:val="00294225"/>
    <w:rsid w:val="0029436C"/>
    <w:rsid w:val="00294999"/>
    <w:rsid w:val="00294EE3"/>
    <w:rsid w:val="0029536D"/>
    <w:rsid w:val="00296CFB"/>
    <w:rsid w:val="00297681"/>
    <w:rsid w:val="00297821"/>
    <w:rsid w:val="00297DF5"/>
    <w:rsid w:val="002A1164"/>
    <w:rsid w:val="002A1DA6"/>
    <w:rsid w:val="002A267D"/>
    <w:rsid w:val="002A2809"/>
    <w:rsid w:val="002A2885"/>
    <w:rsid w:val="002A3046"/>
    <w:rsid w:val="002A386E"/>
    <w:rsid w:val="002A4550"/>
    <w:rsid w:val="002A4C40"/>
    <w:rsid w:val="002A4D18"/>
    <w:rsid w:val="002A530D"/>
    <w:rsid w:val="002A5479"/>
    <w:rsid w:val="002A5F4F"/>
    <w:rsid w:val="002A61AD"/>
    <w:rsid w:val="002A6C1E"/>
    <w:rsid w:val="002A6E0D"/>
    <w:rsid w:val="002A6E8B"/>
    <w:rsid w:val="002A732F"/>
    <w:rsid w:val="002A76CD"/>
    <w:rsid w:val="002B0676"/>
    <w:rsid w:val="002B12B7"/>
    <w:rsid w:val="002B1C2F"/>
    <w:rsid w:val="002B237E"/>
    <w:rsid w:val="002B302F"/>
    <w:rsid w:val="002B33C7"/>
    <w:rsid w:val="002B3694"/>
    <w:rsid w:val="002B37C5"/>
    <w:rsid w:val="002B38D6"/>
    <w:rsid w:val="002B3E1D"/>
    <w:rsid w:val="002B3E2C"/>
    <w:rsid w:val="002B4186"/>
    <w:rsid w:val="002B4B2B"/>
    <w:rsid w:val="002B5EBF"/>
    <w:rsid w:val="002B63F9"/>
    <w:rsid w:val="002B7AD9"/>
    <w:rsid w:val="002C09CC"/>
    <w:rsid w:val="002C0FD4"/>
    <w:rsid w:val="002C19AD"/>
    <w:rsid w:val="002C3384"/>
    <w:rsid w:val="002C3466"/>
    <w:rsid w:val="002C346A"/>
    <w:rsid w:val="002C369A"/>
    <w:rsid w:val="002C4035"/>
    <w:rsid w:val="002C4CA5"/>
    <w:rsid w:val="002C4D84"/>
    <w:rsid w:val="002C5BFB"/>
    <w:rsid w:val="002C61BF"/>
    <w:rsid w:val="002C67B5"/>
    <w:rsid w:val="002C7633"/>
    <w:rsid w:val="002D084B"/>
    <w:rsid w:val="002D098F"/>
    <w:rsid w:val="002D14A3"/>
    <w:rsid w:val="002D15BD"/>
    <w:rsid w:val="002D164E"/>
    <w:rsid w:val="002D19C9"/>
    <w:rsid w:val="002D1DE0"/>
    <w:rsid w:val="002D2CAC"/>
    <w:rsid w:val="002D2FB8"/>
    <w:rsid w:val="002D3A36"/>
    <w:rsid w:val="002D3E5C"/>
    <w:rsid w:val="002D408A"/>
    <w:rsid w:val="002D4A50"/>
    <w:rsid w:val="002D4C1D"/>
    <w:rsid w:val="002D505B"/>
    <w:rsid w:val="002D6AA4"/>
    <w:rsid w:val="002D6DA4"/>
    <w:rsid w:val="002D7C65"/>
    <w:rsid w:val="002D7D3D"/>
    <w:rsid w:val="002E057C"/>
    <w:rsid w:val="002E0E67"/>
    <w:rsid w:val="002E1D6E"/>
    <w:rsid w:val="002E20B7"/>
    <w:rsid w:val="002E218F"/>
    <w:rsid w:val="002E29DF"/>
    <w:rsid w:val="002E2D33"/>
    <w:rsid w:val="002E3969"/>
    <w:rsid w:val="002E49EB"/>
    <w:rsid w:val="002E55C9"/>
    <w:rsid w:val="002E6008"/>
    <w:rsid w:val="002E74AE"/>
    <w:rsid w:val="002F00D1"/>
    <w:rsid w:val="002F06DF"/>
    <w:rsid w:val="002F122B"/>
    <w:rsid w:val="002F2221"/>
    <w:rsid w:val="002F2574"/>
    <w:rsid w:val="002F25B6"/>
    <w:rsid w:val="002F28AE"/>
    <w:rsid w:val="002F2BDA"/>
    <w:rsid w:val="002F2F95"/>
    <w:rsid w:val="002F4D3A"/>
    <w:rsid w:val="002F540E"/>
    <w:rsid w:val="002F5CAE"/>
    <w:rsid w:val="002F66FF"/>
    <w:rsid w:val="002F7C79"/>
    <w:rsid w:val="00300179"/>
    <w:rsid w:val="00300415"/>
    <w:rsid w:val="003004D7"/>
    <w:rsid w:val="003004DE"/>
    <w:rsid w:val="003005ED"/>
    <w:rsid w:val="003009B7"/>
    <w:rsid w:val="00301082"/>
    <w:rsid w:val="00301616"/>
    <w:rsid w:val="0030170D"/>
    <w:rsid w:val="003029AE"/>
    <w:rsid w:val="003036D2"/>
    <w:rsid w:val="00303DC3"/>
    <w:rsid w:val="0030470B"/>
    <w:rsid w:val="00304BBF"/>
    <w:rsid w:val="00304C0C"/>
    <w:rsid w:val="003055D4"/>
    <w:rsid w:val="003058F7"/>
    <w:rsid w:val="003060DE"/>
    <w:rsid w:val="0030683A"/>
    <w:rsid w:val="0030691A"/>
    <w:rsid w:val="0030700B"/>
    <w:rsid w:val="003078E3"/>
    <w:rsid w:val="003106C2"/>
    <w:rsid w:val="00310870"/>
    <w:rsid w:val="00311150"/>
    <w:rsid w:val="003115EC"/>
    <w:rsid w:val="00311ADF"/>
    <w:rsid w:val="00311C6D"/>
    <w:rsid w:val="00312137"/>
    <w:rsid w:val="003129DF"/>
    <w:rsid w:val="003136AB"/>
    <w:rsid w:val="00313B2B"/>
    <w:rsid w:val="00313DEA"/>
    <w:rsid w:val="0031456B"/>
    <w:rsid w:val="00314B2F"/>
    <w:rsid w:val="00315120"/>
    <w:rsid w:val="00315B15"/>
    <w:rsid w:val="00315CF3"/>
    <w:rsid w:val="00316917"/>
    <w:rsid w:val="00316B27"/>
    <w:rsid w:val="00316BC7"/>
    <w:rsid w:val="0031702F"/>
    <w:rsid w:val="00320052"/>
    <w:rsid w:val="00320D65"/>
    <w:rsid w:val="003218C9"/>
    <w:rsid w:val="00321D3B"/>
    <w:rsid w:val="00323501"/>
    <w:rsid w:val="00324564"/>
    <w:rsid w:val="00324BA2"/>
    <w:rsid w:val="00325316"/>
    <w:rsid w:val="003254E3"/>
    <w:rsid w:val="0032594F"/>
    <w:rsid w:val="00325D0F"/>
    <w:rsid w:val="003267FF"/>
    <w:rsid w:val="00326B64"/>
    <w:rsid w:val="003307C8"/>
    <w:rsid w:val="00331008"/>
    <w:rsid w:val="003314D8"/>
    <w:rsid w:val="00331C71"/>
    <w:rsid w:val="00332304"/>
    <w:rsid w:val="003328FA"/>
    <w:rsid w:val="00333E97"/>
    <w:rsid w:val="003340D2"/>
    <w:rsid w:val="0033435D"/>
    <w:rsid w:val="00334CD5"/>
    <w:rsid w:val="00334E63"/>
    <w:rsid w:val="0033599C"/>
    <w:rsid w:val="00336256"/>
    <w:rsid w:val="00336512"/>
    <w:rsid w:val="00336F3D"/>
    <w:rsid w:val="003371BB"/>
    <w:rsid w:val="00337225"/>
    <w:rsid w:val="00337EB0"/>
    <w:rsid w:val="0034022F"/>
    <w:rsid w:val="00341AD6"/>
    <w:rsid w:val="00342841"/>
    <w:rsid w:val="00343867"/>
    <w:rsid w:val="00343D4C"/>
    <w:rsid w:val="0034442C"/>
    <w:rsid w:val="003448FD"/>
    <w:rsid w:val="0034587B"/>
    <w:rsid w:val="00345C4B"/>
    <w:rsid w:val="0034727D"/>
    <w:rsid w:val="00347495"/>
    <w:rsid w:val="00347B20"/>
    <w:rsid w:val="003502BB"/>
    <w:rsid w:val="0035149F"/>
    <w:rsid w:val="003519F5"/>
    <w:rsid w:val="00351DF9"/>
    <w:rsid w:val="00352554"/>
    <w:rsid w:val="00353C80"/>
    <w:rsid w:val="00354390"/>
    <w:rsid w:val="003543C3"/>
    <w:rsid w:val="003571C9"/>
    <w:rsid w:val="003577AD"/>
    <w:rsid w:val="0035786B"/>
    <w:rsid w:val="00360211"/>
    <w:rsid w:val="00360D48"/>
    <w:rsid w:val="003615EE"/>
    <w:rsid w:val="00361871"/>
    <w:rsid w:val="003630A0"/>
    <w:rsid w:val="00363565"/>
    <w:rsid w:val="00363840"/>
    <w:rsid w:val="00363997"/>
    <w:rsid w:val="00363AF3"/>
    <w:rsid w:val="003640A6"/>
    <w:rsid w:val="00364121"/>
    <w:rsid w:val="0036463C"/>
    <w:rsid w:val="0036483A"/>
    <w:rsid w:val="003648B4"/>
    <w:rsid w:val="00365313"/>
    <w:rsid w:val="00365577"/>
    <w:rsid w:val="00365ECF"/>
    <w:rsid w:val="003663C2"/>
    <w:rsid w:val="003669C6"/>
    <w:rsid w:val="00366DA1"/>
    <w:rsid w:val="00367227"/>
    <w:rsid w:val="00371232"/>
    <w:rsid w:val="003725C2"/>
    <w:rsid w:val="00372741"/>
    <w:rsid w:val="00372E48"/>
    <w:rsid w:val="00372FDC"/>
    <w:rsid w:val="00372FE1"/>
    <w:rsid w:val="00374A91"/>
    <w:rsid w:val="00376853"/>
    <w:rsid w:val="00376AF4"/>
    <w:rsid w:val="00377130"/>
    <w:rsid w:val="00377800"/>
    <w:rsid w:val="00377D00"/>
    <w:rsid w:val="003801FB"/>
    <w:rsid w:val="00382011"/>
    <w:rsid w:val="003820FE"/>
    <w:rsid w:val="00382F84"/>
    <w:rsid w:val="00383F71"/>
    <w:rsid w:val="00384087"/>
    <w:rsid w:val="0038441F"/>
    <w:rsid w:val="00385A31"/>
    <w:rsid w:val="00385FAA"/>
    <w:rsid w:val="003865DA"/>
    <w:rsid w:val="00386AE6"/>
    <w:rsid w:val="00386D64"/>
    <w:rsid w:val="003877D4"/>
    <w:rsid w:val="00387918"/>
    <w:rsid w:val="00387A67"/>
    <w:rsid w:val="00387C9F"/>
    <w:rsid w:val="00390162"/>
    <w:rsid w:val="00390EB6"/>
    <w:rsid w:val="0039150F"/>
    <w:rsid w:val="00391602"/>
    <w:rsid w:val="003918BB"/>
    <w:rsid w:val="00391AC0"/>
    <w:rsid w:val="003927A1"/>
    <w:rsid w:val="0039363B"/>
    <w:rsid w:val="00394314"/>
    <w:rsid w:val="003956C8"/>
    <w:rsid w:val="00395EE7"/>
    <w:rsid w:val="00396B69"/>
    <w:rsid w:val="003970CF"/>
    <w:rsid w:val="003973FA"/>
    <w:rsid w:val="00397817"/>
    <w:rsid w:val="00397C2E"/>
    <w:rsid w:val="003A038D"/>
    <w:rsid w:val="003A03D9"/>
    <w:rsid w:val="003A118F"/>
    <w:rsid w:val="003A1C84"/>
    <w:rsid w:val="003A22F1"/>
    <w:rsid w:val="003A247D"/>
    <w:rsid w:val="003A2876"/>
    <w:rsid w:val="003A28F2"/>
    <w:rsid w:val="003A318A"/>
    <w:rsid w:val="003A40CB"/>
    <w:rsid w:val="003A4A15"/>
    <w:rsid w:val="003A570C"/>
    <w:rsid w:val="003A5ABE"/>
    <w:rsid w:val="003A6C9E"/>
    <w:rsid w:val="003A7A5F"/>
    <w:rsid w:val="003B04EC"/>
    <w:rsid w:val="003B0635"/>
    <w:rsid w:val="003B06FD"/>
    <w:rsid w:val="003B0929"/>
    <w:rsid w:val="003B094E"/>
    <w:rsid w:val="003B0B0C"/>
    <w:rsid w:val="003B0D21"/>
    <w:rsid w:val="003B0F17"/>
    <w:rsid w:val="003B0FA9"/>
    <w:rsid w:val="003B1760"/>
    <w:rsid w:val="003B1E81"/>
    <w:rsid w:val="003B22A5"/>
    <w:rsid w:val="003B247B"/>
    <w:rsid w:val="003B2701"/>
    <w:rsid w:val="003B2C72"/>
    <w:rsid w:val="003B2F45"/>
    <w:rsid w:val="003B3CF0"/>
    <w:rsid w:val="003B3FDA"/>
    <w:rsid w:val="003B47A1"/>
    <w:rsid w:val="003B5503"/>
    <w:rsid w:val="003B5591"/>
    <w:rsid w:val="003B5662"/>
    <w:rsid w:val="003B607C"/>
    <w:rsid w:val="003B671B"/>
    <w:rsid w:val="003B67A5"/>
    <w:rsid w:val="003B6D3C"/>
    <w:rsid w:val="003B709B"/>
    <w:rsid w:val="003C0951"/>
    <w:rsid w:val="003C115B"/>
    <w:rsid w:val="003C11E7"/>
    <w:rsid w:val="003C1608"/>
    <w:rsid w:val="003C3343"/>
    <w:rsid w:val="003C358D"/>
    <w:rsid w:val="003C377E"/>
    <w:rsid w:val="003C3A2C"/>
    <w:rsid w:val="003C4F3A"/>
    <w:rsid w:val="003C64B8"/>
    <w:rsid w:val="003C7034"/>
    <w:rsid w:val="003D046E"/>
    <w:rsid w:val="003D056F"/>
    <w:rsid w:val="003D0D5F"/>
    <w:rsid w:val="003D1359"/>
    <w:rsid w:val="003D397B"/>
    <w:rsid w:val="003D4F80"/>
    <w:rsid w:val="003D4FF4"/>
    <w:rsid w:val="003D6242"/>
    <w:rsid w:val="003D626F"/>
    <w:rsid w:val="003E0922"/>
    <w:rsid w:val="003E0A26"/>
    <w:rsid w:val="003E1449"/>
    <w:rsid w:val="003E1FA1"/>
    <w:rsid w:val="003E201E"/>
    <w:rsid w:val="003E286B"/>
    <w:rsid w:val="003E2D25"/>
    <w:rsid w:val="003E3548"/>
    <w:rsid w:val="003E3585"/>
    <w:rsid w:val="003E3F67"/>
    <w:rsid w:val="003E4331"/>
    <w:rsid w:val="003E5019"/>
    <w:rsid w:val="003E5070"/>
    <w:rsid w:val="003E57EB"/>
    <w:rsid w:val="003E5912"/>
    <w:rsid w:val="003E635F"/>
    <w:rsid w:val="003E722C"/>
    <w:rsid w:val="003E739D"/>
    <w:rsid w:val="003E74DF"/>
    <w:rsid w:val="003E74F3"/>
    <w:rsid w:val="003E7F13"/>
    <w:rsid w:val="003F1383"/>
    <w:rsid w:val="003F16ED"/>
    <w:rsid w:val="003F1A53"/>
    <w:rsid w:val="003F21A7"/>
    <w:rsid w:val="003F276A"/>
    <w:rsid w:val="003F327E"/>
    <w:rsid w:val="003F35C7"/>
    <w:rsid w:val="003F36F0"/>
    <w:rsid w:val="003F36FE"/>
    <w:rsid w:val="003F4B9D"/>
    <w:rsid w:val="003F5245"/>
    <w:rsid w:val="003F55BF"/>
    <w:rsid w:val="003F58A2"/>
    <w:rsid w:val="003F59C2"/>
    <w:rsid w:val="003F61A5"/>
    <w:rsid w:val="003F64DA"/>
    <w:rsid w:val="003F6A0E"/>
    <w:rsid w:val="003F71F2"/>
    <w:rsid w:val="003F7F15"/>
    <w:rsid w:val="0040008D"/>
    <w:rsid w:val="00400A56"/>
    <w:rsid w:val="00401A23"/>
    <w:rsid w:val="00401EBC"/>
    <w:rsid w:val="00401F5D"/>
    <w:rsid w:val="00402195"/>
    <w:rsid w:val="0040285C"/>
    <w:rsid w:val="00402F1C"/>
    <w:rsid w:val="00403120"/>
    <w:rsid w:val="00403211"/>
    <w:rsid w:val="004033C9"/>
    <w:rsid w:val="00403E31"/>
    <w:rsid w:val="00403E74"/>
    <w:rsid w:val="00404B33"/>
    <w:rsid w:val="00404BE0"/>
    <w:rsid w:val="00404CFE"/>
    <w:rsid w:val="00404FEA"/>
    <w:rsid w:val="00405320"/>
    <w:rsid w:val="00405E63"/>
    <w:rsid w:val="0040689A"/>
    <w:rsid w:val="00406BC2"/>
    <w:rsid w:val="004073BF"/>
    <w:rsid w:val="004074AE"/>
    <w:rsid w:val="00407545"/>
    <w:rsid w:val="0040773B"/>
    <w:rsid w:val="00407969"/>
    <w:rsid w:val="00407FED"/>
    <w:rsid w:val="0041104E"/>
    <w:rsid w:val="00413BAB"/>
    <w:rsid w:val="004145EC"/>
    <w:rsid w:val="004148E8"/>
    <w:rsid w:val="00414CE3"/>
    <w:rsid w:val="004150C6"/>
    <w:rsid w:val="004150E3"/>
    <w:rsid w:val="00415716"/>
    <w:rsid w:val="00415A03"/>
    <w:rsid w:val="004160ED"/>
    <w:rsid w:val="00416758"/>
    <w:rsid w:val="00416A79"/>
    <w:rsid w:val="004171C2"/>
    <w:rsid w:val="00417A6E"/>
    <w:rsid w:val="00417B04"/>
    <w:rsid w:val="0042023D"/>
    <w:rsid w:val="004205DD"/>
    <w:rsid w:val="004218E2"/>
    <w:rsid w:val="00421C56"/>
    <w:rsid w:val="00422D48"/>
    <w:rsid w:val="00422ED5"/>
    <w:rsid w:val="0042317D"/>
    <w:rsid w:val="0042374E"/>
    <w:rsid w:val="004238B8"/>
    <w:rsid w:val="00423FC9"/>
    <w:rsid w:val="004242BB"/>
    <w:rsid w:val="004242D1"/>
    <w:rsid w:val="004243B4"/>
    <w:rsid w:val="00424D80"/>
    <w:rsid w:val="00425597"/>
    <w:rsid w:val="0042713D"/>
    <w:rsid w:val="00427C6C"/>
    <w:rsid w:val="00427DBB"/>
    <w:rsid w:val="004300A5"/>
    <w:rsid w:val="004306C3"/>
    <w:rsid w:val="00430C80"/>
    <w:rsid w:val="00431E41"/>
    <w:rsid w:val="00431FE8"/>
    <w:rsid w:val="00432B55"/>
    <w:rsid w:val="00432D47"/>
    <w:rsid w:val="0043352A"/>
    <w:rsid w:val="00433E40"/>
    <w:rsid w:val="0043428C"/>
    <w:rsid w:val="00434A31"/>
    <w:rsid w:val="00434DA5"/>
    <w:rsid w:val="004354B6"/>
    <w:rsid w:val="004360A9"/>
    <w:rsid w:val="00436755"/>
    <w:rsid w:val="00436D9C"/>
    <w:rsid w:val="004373F2"/>
    <w:rsid w:val="004374D2"/>
    <w:rsid w:val="00437D49"/>
    <w:rsid w:val="00440634"/>
    <w:rsid w:val="00440CBD"/>
    <w:rsid w:val="00440FF5"/>
    <w:rsid w:val="00441146"/>
    <w:rsid w:val="004412D7"/>
    <w:rsid w:val="004418EA"/>
    <w:rsid w:val="00441C74"/>
    <w:rsid w:val="004424F9"/>
    <w:rsid w:val="00442E57"/>
    <w:rsid w:val="00442E69"/>
    <w:rsid w:val="0044306D"/>
    <w:rsid w:val="004430F7"/>
    <w:rsid w:val="00443765"/>
    <w:rsid w:val="004440CE"/>
    <w:rsid w:val="004442D4"/>
    <w:rsid w:val="00444FF0"/>
    <w:rsid w:val="00447DDD"/>
    <w:rsid w:val="00447F37"/>
    <w:rsid w:val="004506DB"/>
    <w:rsid w:val="004509E7"/>
    <w:rsid w:val="00451D3B"/>
    <w:rsid w:val="00451EF6"/>
    <w:rsid w:val="00452324"/>
    <w:rsid w:val="00452A6E"/>
    <w:rsid w:val="0045378A"/>
    <w:rsid w:val="00454A42"/>
    <w:rsid w:val="00455DB3"/>
    <w:rsid w:val="00456C41"/>
    <w:rsid w:val="00456ED7"/>
    <w:rsid w:val="00457797"/>
    <w:rsid w:val="00457B45"/>
    <w:rsid w:val="0046006D"/>
    <w:rsid w:val="0046013E"/>
    <w:rsid w:val="00460985"/>
    <w:rsid w:val="00460FF1"/>
    <w:rsid w:val="00460FF5"/>
    <w:rsid w:val="00461575"/>
    <w:rsid w:val="00461753"/>
    <w:rsid w:val="00461A50"/>
    <w:rsid w:val="00461D06"/>
    <w:rsid w:val="00461FC0"/>
    <w:rsid w:val="004642FF"/>
    <w:rsid w:val="004644C1"/>
    <w:rsid w:val="00464989"/>
    <w:rsid w:val="0046512E"/>
    <w:rsid w:val="00466092"/>
    <w:rsid w:val="00466BC9"/>
    <w:rsid w:val="004673DB"/>
    <w:rsid w:val="004678D7"/>
    <w:rsid w:val="00467924"/>
    <w:rsid w:val="00471997"/>
    <w:rsid w:val="00471C26"/>
    <w:rsid w:val="00472B6D"/>
    <w:rsid w:val="00472C33"/>
    <w:rsid w:val="004746B3"/>
    <w:rsid w:val="00474997"/>
    <w:rsid w:val="00474A0F"/>
    <w:rsid w:val="00475EB8"/>
    <w:rsid w:val="00476403"/>
    <w:rsid w:val="00476761"/>
    <w:rsid w:val="00477B3A"/>
    <w:rsid w:val="0048010D"/>
    <w:rsid w:val="0048022B"/>
    <w:rsid w:val="0048091F"/>
    <w:rsid w:val="00480CC9"/>
    <w:rsid w:val="00482B8E"/>
    <w:rsid w:val="00483147"/>
    <w:rsid w:val="0048340C"/>
    <w:rsid w:val="00483E5A"/>
    <w:rsid w:val="00483EB9"/>
    <w:rsid w:val="004847FA"/>
    <w:rsid w:val="00484AC8"/>
    <w:rsid w:val="004850DD"/>
    <w:rsid w:val="00485233"/>
    <w:rsid w:val="0048562B"/>
    <w:rsid w:val="00485928"/>
    <w:rsid w:val="00486A97"/>
    <w:rsid w:val="00486D00"/>
    <w:rsid w:val="004874CE"/>
    <w:rsid w:val="00487544"/>
    <w:rsid w:val="0048757A"/>
    <w:rsid w:val="00487E8A"/>
    <w:rsid w:val="00490646"/>
    <w:rsid w:val="0049103D"/>
    <w:rsid w:val="004911E2"/>
    <w:rsid w:val="0049175A"/>
    <w:rsid w:val="004917CD"/>
    <w:rsid w:val="00491F3D"/>
    <w:rsid w:val="00492BA3"/>
    <w:rsid w:val="004933E3"/>
    <w:rsid w:val="004936F1"/>
    <w:rsid w:val="004939DC"/>
    <w:rsid w:val="00493C07"/>
    <w:rsid w:val="0049405E"/>
    <w:rsid w:val="00494442"/>
    <w:rsid w:val="004945D4"/>
    <w:rsid w:val="00494676"/>
    <w:rsid w:val="00494D57"/>
    <w:rsid w:val="0049583A"/>
    <w:rsid w:val="00495CC7"/>
    <w:rsid w:val="00496E44"/>
    <w:rsid w:val="004973E9"/>
    <w:rsid w:val="004976A9"/>
    <w:rsid w:val="004979B6"/>
    <w:rsid w:val="004A0CFA"/>
    <w:rsid w:val="004A0D5F"/>
    <w:rsid w:val="004A16C0"/>
    <w:rsid w:val="004A30BD"/>
    <w:rsid w:val="004A434A"/>
    <w:rsid w:val="004A4472"/>
    <w:rsid w:val="004A4739"/>
    <w:rsid w:val="004A47AF"/>
    <w:rsid w:val="004A553D"/>
    <w:rsid w:val="004A5C81"/>
    <w:rsid w:val="004A5ECE"/>
    <w:rsid w:val="004A64CD"/>
    <w:rsid w:val="004A64FE"/>
    <w:rsid w:val="004A694D"/>
    <w:rsid w:val="004A6A5A"/>
    <w:rsid w:val="004A6EBD"/>
    <w:rsid w:val="004A746D"/>
    <w:rsid w:val="004A764B"/>
    <w:rsid w:val="004A7797"/>
    <w:rsid w:val="004A77D9"/>
    <w:rsid w:val="004A7BEA"/>
    <w:rsid w:val="004A7F76"/>
    <w:rsid w:val="004B04C9"/>
    <w:rsid w:val="004B1050"/>
    <w:rsid w:val="004B1423"/>
    <w:rsid w:val="004B1A76"/>
    <w:rsid w:val="004B2E6A"/>
    <w:rsid w:val="004B374B"/>
    <w:rsid w:val="004B5038"/>
    <w:rsid w:val="004B5126"/>
    <w:rsid w:val="004B6527"/>
    <w:rsid w:val="004B6582"/>
    <w:rsid w:val="004B70B5"/>
    <w:rsid w:val="004B7DD1"/>
    <w:rsid w:val="004B7F84"/>
    <w:rsid w:val="004B7FA9"/>
    <w:rsid w:val="004C005C"/>
    <w:rsid w:val="004C05EA"/>
    <w:rsid w:val="004C0831"/>
    <w:rsid w:val="004C0C94"/>
    <w:rsid w:val="004C0D0A"/>
    <w:rsid w:val="004C166C"/>
    <w:rsid w:val="004C284C"/>
    <w:rsid w:val="004C2873"/>
    <w:rsid w:val="004C2B57"/>
    <w:rsid w:val="004C3F53"/>
    <w:rsid w:val="004C49D2"/>
    <w:rsid w:val="004C4C2F"/>
    <w:rsid w:val="004C4DA2"/>
    <w:rsid w:val="004C5075"/>
    <w:rsid w:val="004C5C4A"/>
    <w:rsid w:val="004C63A0"/>
    <w:rsid w:val="004C6747"/>
    <w:rsid w:val="004C6FFB"/>
    <w:rsid w:val="004C716A"/>
    <w:rsid w:val="004D112D"/>
    <w:rsid w:val="004D2A7A"/>
    <w:rsid w:val="004D2CDD"/>
    <w:rsid w:val="004D38A2"/>
    <w:rsid w:val="004D5619"/>
    <w:rsid w:val="004D6261"/>
    <w:rsid w:val="004D6269"/>
    <w:rsid w:val="004D6996"/>
    <w:rsid w:val="004D6A61"/>
    <w:rsid w:val="004D72DA"/>
    <w:rsid w:val="004E07B9"/>
    <w:rsid w:val="004E0CB1"/>
    <w:rsid w:val="004E0F35"/>
    <w:rsid w:val="004E0F4F"/>
    <w:rsid w:val="004E13F1"/>
    <w:rsid w:val="004E1635"/>
    <w:rsid w:val="004E19F3"/>
    <w:rsid w:val="004E1C27"/>
    <w:rsid w:val="004E2031"/>
    <w:rsid w:val="004E2871"/>
    <w:rsid w:val="004E2A73"/>
    <w:rsid w:val="004E321F"/>
    <w:rsid w:val="004E33A3"/>
    <w:rsid w:val="004E37EF"/>
    <w:rsid w:val="004E3E45"/>
    <w:rsid w:val="004E3ED7"/>
    <w:rsid w:val="004E4540"/>
    <w:rsid w:val="004E4B65"/>
    <w:rsid w:val="004E5252"/>
    <w:rsid w:val="004E56FE"/>
    <w:rsid w:val="004E5778"/>
    <w:rsid w:val="004E58D6"/>
    <w:rsid w:val="004E6352"/>
    <w:rsid w:val="004E64E6"/>
    <w:rsid w:val="004E6D71"/>
    <w:rsid w:val="004E6DBA"/>
    <w:rsid w:val="004E7280"/>
    <w:rsid w:val="004E7852"/>
    <w:rsid w:val="004F1A05"/>
    <w:rsid w:val="004F1D90"/>
    <w:rsid w:val="004F2F1E"/>
    <w:rsid w:val="004F32CE"/>
    <w:rsid w:val="004F3E32"/>
    <w:rsid w:val="004F4091"/>
    <w:rsid w:val="004F4BE5"/>
    <w:rsid w:val="004F4DDE"/>
    <w:rsid w:val="004F4DFA"/>
    <w:rsid w:val="004F50BF"/>
    <w:rsid w:val="004F54CD"/>
    <w:rsid w:val="004F6FAC"/>
    <w:rsid w:val="004F7D1A"/>
    <w:rsid w:val="0050016A"/>
    <w:rsid w:val="00501FD4"/>
    <w:rsid w:val="005027D5"/>
    <w:rsid w:val="00503BC1"/>
    <w:rsid w:val="00504184"/>
    <w:rsid w:val="00504407"/>
    <w:rsid w:val="00504AB5"/>
    <w:rsid w:val="00504D8F"/>
    <w:rsid w:val="005057CB"/>
    <w:rsid w:val="00505903"/>
    <w:rsid w:val="005059C8"/>
    <w:rsid w:val="00505B54"/>
    <w:rsid w:val="00506E5C"/>
    <w:rsid w:val="00506FA4"/>
    <w:rsid w:val="00507907"/>
    <w:rsid w:val="0051078B"/>
    <w:rsid w:val="005108B4"/>
    <w:rsid w:val="00510CEA"/>
    <w:rsid w:val="005111CA"/>
    <w:rsid w:val="005119D1"/>
    <w:rsid w:val="00511C37"/>
    <w:rsid w:val="00512346"/>
    <w:rsid w:val="00512617"/>
    <w:rsid w:val="00513336"/>
    <w:rsid w:val="00513BA5"/>
    <w:rsid w:val="00514A1E"/>
    <w:rsid w:val="00514BE1"/>
    <w:rsid w:val="00514C5A"/>
    <w:rsid w:val="0051545E"/>
    <w:rsid w:val="005155E4"/>
    <w:rsid w:val="005156BD"/>
    <w:rsid w:val="00515760"/>
    <w:rsid w:val="0051580F"/>
    <w:rsid w:val="0051650C"/>
    <w:rsid w:val="005165A4"/>
    <w:rsid w:val="005204D5"/>
    <w:rsid w:val="005206D8"/>
    <w:rsid w:val="0052073A"/>
    <w:rsid w:val="005211D8"/>
    <w:rsid w:val="0052133A"/>
    <w:rsid w:val="005217A0"/>
    <w:rsid w:val="00521853"/>
    <w:rsid w:val="005222B8"/>
    <w:rsid w:val="00523513"/>
    <w:rsid w:val="005245DF"/>
    <w:rsid w:val="00525442"/>
    <w:rsid w:val="00525F65"/>
    <w:rsid w:val="005269CF"/>
    <w:rsid w:val="00526ABE"/>
    <w:rsid w:val="00526DCC"/>
    <w:rsid w:val="00530562"/>
    <w:rsid w:val="0053093E"/>
    <w:rsid w:val="00530E9C"/>
    <w:rsid w:val="00530F2D"/>
    <w:rsid w:val="00532254"/>
    <w:rsid w:val="005328F7"/>
    <w:rsid w:val="00532AD5"/>
    <w:rsid w:val="005339FC"/>
    <w:rsid w:val="00533BF0"/>
    <w:rsid w:val="0053407C"/>
    <w:rsid w:val="0053469B"/>
    <w:rsid w:val="00534744"/>
    <w:rsid w:val="00534831"/>
    <w:rsid w:val="005367ED"/>
    <w:rsid w:val="00536F8B"/>
    <w:rsid w:val="005371FB"/>
    <w:rsid w:val="0053771F"/>
    <w:rsid w:val="00537BBE"/>
    <w:rsid w:val="005402BA"/>
    <w:rsid w:val="00541BB7"/>
    <w:rsid w:val="005433F1"/>
    <w:rsid w:val="00543DD8"/>
    <w:rsid w:val="00543EDB"/>
    <w:rsid w:val="00544405"/>
    <w:rsid w:val="0054477F"/>
    <w:rsid w:val="00544B44"/>
    <w:rsid w:val="0054519F"/>
    <w:rsid w:val="005463FC"/>
    <w:rsid w:val="00546F12"/>
    <w:rsid w:val="00547004"/>
    <w:rsid w:val="0054723A"/>
    <w:rsid w:val="005474B1"/>
    <w:rsid w:val="00550459"/>
    <w:rsid w:val="00552473"/>
    <w:rsid w:val="00552CC0"/>
    <w:rsid w:val="00552F9D"/>
    <w:rsid w:val="005530C7"/>
    <w:rsid w:val="00553237"/>
    <w:rsid w:val="00553B52"/>
    <w:rsid w:val="00553CC9"/>
    <w:rsid w:val="00554896"/>
    <w:rsid w:val="005548AD"/>
    <w:rsid w:val="0055494D"/>
    <w:rsid w:val="00554D97"/>
    <w:rsid w:val="005560E5"/>
    <w:rsid w:val="00556946"/>
    <w:rsid w:val="00556C2B"/>
    <w:rsid w:val="00556CB4"/>
    <w:rsid w:val="005571AD"/>
    <w:rsid w:val="00557883"/>
    <w:rsid w:val="0056015E"/>
    <w:rsid w:val="00560768"/>
    <w:rsid w:val="00560F8C"/>
    <w:rsid w:val="00561FA6"/>
    <w:rsid w:val="00562221"/>
    <w:rsid w:val="0056307C"/>
    <w:rsid w:val="00564220"/>
    <w:rsid w:val="005644C6"/>
    <w:rsid w:val="00564C46"/>
    <w:rsid w:val="0056514A"/>
    <w:rsid w:val="005657CE"/>
    <w:rsid w:val="005660B8"/>
    <w:rsid w:val="005669DD"/>
    <w:rsid w:val="00566A39"/>
    <w:rsid w:val="00566A80"/>
    <w:rsid w:val="005674C6"/>
    <w:rsid w:val="005704A8"/>
    <w:rsid w:val="00571004"/>
    <w:rsid w:val="005716B4"/>
    <w:rsid w:val="005731DC"/>
    <w:rsid w:val="005739E6"/>
    <w:rsid w:val="0057406F"/>
    <w:rsid w:val="00574703"/>
    <w:rsid w:val="00574BF1"/>
    <w:rsid w:val="00575DE3"/>
    <w:rsid w:val="00575EFD"/>
    <w:rsid w:val="00576221"/>
    <w:rsid w:val="00576BE7"/>
    <w:rsid w:val="00577400"/>
    <w:rsid w:val="0057791C"/>
    <w:rsid w:val="0058266F"/>
    <w:rsid w:val="005829D7"/>
    <w:rsid w:val="00582D79"/>
    <w:rsid w:val="00583048"/>
    <w:rsid w:val="00583860"/>
    <w:rsid w:val="0058402D"/>
    <w:rsid w:val="0058424B"/>
    <w:rsid w:val="00584503"/>
    <w:rsid w:val="00584ADB"/>
    <w:rsid w:val="00584D01"/>
    <w:rsid w:val="00585078"/>
    <w:rsid w:val="005857A2"/>
    <w:rsid w:val="00585E71"/>
    <w:rsid w:val="005903A7"/>
    <w:rsid w:val="00590FA7"/>
    <w:rsid w:val="00591234"/>
    <w:rsid w:val="00591AC4"/>
    <w:rsid w:val="00592323"/>
    <w:rsid w:val="005928AF"/>
    <w:rsid w:val="00592948"/>
    <w:rsid w:val="00592B05"/>
    <w:rsid w:val="005933A4"/>
    <w:rsid w:val="00593675"/>
    <w:rsid w:val="005936E6"/>
    <w:rsid w:val="00593D93"/>
    <w:rsid w:val="0059401D"/>
    <w:rsid w:val="005942A9"/>
    <w:rsid w:val="00594474"/>
    <w:rsid w:val="00594526"/>
    <w:rsid w:val="00594588"/>
    <w:rsid w:val="005950F9"/>
    <w:rsid w:val="005959BC"/>
    <w:rsid w:val="00595D6F"/>
    <w:rsid w:val="0059657B"/>
    <w:rsid w:val="00596B15"/>
    <w:rsid w:val="00597B01"/>
    <w:rsid w:val="005A1546"/>
    <w:rsid w:val="005A1A63"/>
    <w:rsid w:val="005A2AFC"/>
    <w:rsid w:val="005A3368"/>
    <w:rsid w:val="005A43F2"/>
    <w:rsid w:val="005A49EE"/>
    <w:rsid w:val="005A50C1"/>
    <w:rsid w:val="005A5BB2"/>
    <w:rsid w:val="005A6764"/>
    <w:rsid w:val="005A69D0"/>
    <w:rsid w:val="005B179B"/>
    <w:rsid w:val="005B20B4"/>
    <w:rsid w:val="005B2C50"/>
    <w:rsid w:val="005B40C1"/>
    <w:rsid w:val="005B51CB"/>
    <w:rsid w:val="005B5556"/>
    <w:rsid w:val="005B75C6"/>
    <w:rsid w:val="005B75C8"/>
    <w:rsid w:val="005B7E83"/>
    <w:rsid w:val="005C0252"/>
    <w:rsid w:val="005C0398"/>
    <w:rsid w:val="005C04E4"/>
    <w:rsid w:val="005C0A03"/>
    <w:rsid w:val="005C0BC9"/>
    <w:rsid w:val="005C1078"/>
    <w:rsid w:val="005C137D"/>
    <w:rsid w:val="005C152B"/>
    <w:rsid w:val="005C1CBF"/>
    <w:rsid w:val="005C32BB"/>
    <w:rsid w:val="005C3576"/>
    <w:rsid w:val="005C39D4"/>
    <w:rsid w:val="005C449D"/>
    <w:rsid w:val="005C45F9"/>
    <w:rsid w:val="005C48DF"/>
    <w:rsid w:val="005C4B84"/>
    <w:rsid w:val="005C4EB8"/>
    <w:rsid w:val="005C5B04"/>
    <w:rsid w:val="005C63B3"/>
    <w:rsid w:val="005C6D21"/>
    <w:rsid w:val="005C72FB"/>
    <w:rsid w:val="005C78B7"/>
    <w:rsid w:val="005D066A"/>
    <w:rsid w:val="005D0F99"/>
    <w:rsid w:val="005D1515"/>
    <w:rsid w:val="005D17BB"/>
    <w:rsid w:val="005D1A21"/>
    <w:rsid w:val="005D3675"/>
    <w:rsid w:val="005D4739"/>
    <w:rsid w:val="005D48A4"/>
    <w:rsid w:val="005D5350"/>
    <w:rsid w:val="005D5D0E"/>
    <w:rsid w:val="005D5E9C"/>
    <w:rsid w:val="005D6285"/>
    <w:rsid w:val="005D6956"/>
    <w:rsid w:val="005D71F2"/>
    <w:rsid w:val="005D7346"/>
    <w:rsid w:val="005D7608"/>
    <w:rsid w:val="005D797D"/>
    <w:rsid w:val="005D7ABE"/>
    <w:rsid w:val="005D7EA0"/>
    <w:rsid w:val="005E0860"/>
    <w:rsid w:val="005E0B29"/>
    <w:rsid w:val="005E1346"/>
    <w:rsid w:val="005E21CA"/>
    <w:rsid w:val="005E2AEB"/>
    <w:rsid w:val="005E3685"/>
    <w:rsid w:val="005E3BC8"/>
    <w:rsid w:val="005E3EC7"/>
    <w:rsid w:val="005E4DFA"/>
    <w:rsid w:val="005E5B7E"/>
    <w:rsid w:val="005E5F59"/>
    <w:rsid w:val="005E68FA"/>
    <w:rsid w:val="005E6D59"/>
    <w:rsid w:val="005E7B61"/>
    <w:rsid w:val="005F028C"/>
    <w:rsid w:val="005F04D2"/>
    <w:rsid w:val="005F150D"/>
    <w:rsid w:val="005F231C"/>
    <w:rsid w:val="005F2F07"/>
    <w:rsid w:val="005F2F0A"/>
    <w:rsid w:val="005F3A51"/>
    <w:rsid w:val="005F40B2"/>
    <w:rsid w:val="005F52C6"/>
    <w:rsid w:val="005F6B71"/>
    <w:rsid w:val="005F7503"/>
    <w:rsid w:val="005F7FF3"/>
    <w:rsid w:val="00601453"/>
    <w:rsid w:val="00601B0D"/>
    <w:rsid w:val="0060243B"/>
    <w:rsid w:val="0060414C"/>
    <w:rsid w:val="006049E6"/>
    <w:rsid w:val="00605362"/>
    <w:rsid w:val="0060690F"/>
    <w:rsid w:val="00607ECE"/>
    <w:rsid w:val="00610379"/>
    <w:rsid w:val="00610A5E"/>
    <w:rsid w:val="00612264"/>
    <w:rsid w:val="0061249C"/>
    <w:rsid w:val="0061263F"/>
    <w:rsid w:val="0061284F"/>
    <w:rsid w:val="00612980"/>
    <w:rsid w:val="00613235"/>
    <w:rsid w:val="006140D1"/>
    <w:rsid w:val="0061447F"/>
    <w:rsid w:val="00614585"/>
    <w:rsid w:val="006152F3"/>
    <w:rsid w:val="006153DF"/>
    <w:rsid w:val="006159C8"/>
    <w:rsid w:val="00615FF3"/>
    <w:rsid w:val="006169DB"/>
    <w:rsid w:val="00616FDE"/>
    <w:rsid w:val="006174AE"/>
    <w:rsid w:val="0061798A"/>
    <w:rsid w:val="00617C01"/>
    <w:rsid w:val="0062017F"/>
    <w:rsid w:val="00620283"/>
    <w:rsid w:val="006209AA"/>
    <w:rsid w:val="00620A24"/>
    <w:rsid w:val="00620A42"/>
    <w:rsid w:val="00620AD7"/>
    <w:rsid w:val="00620D51"/>
    <w:rsid w:val="006219F7"/>
    <w:rsid w:val="00623465"/>
    <w:rsid w:val="00623BC6"/>
    <w:rsid w:val="00623C04"/>
    <w:rsid w:val="00624F42"/>
    <w:rsid w:val="00626F90"/>
    <w:rsid w:val="00627399"/>
    <w:rsid w:val="006278D5"/>
    <w:rsid w:val="006302CA"/>
    <w:rsid w:val="00630CDC"/>
    <w:rsid w:val="00631166"/>
    <w:rsid w:val="00631309"/>
    <w:rsid w:val="00631601"/>
    <w:rsid w:val="00631C2F"/>
    <w:rsid w:val="00632034"/>
    <w:rsid w:val="00633FFC"/>
    <w:rsid w:val="00634812"/>
    <w:rsid w:val="0063498B"/>
    <w:rsid w:val="00635642"/>
    <w:rsid w:val="00635CF7"/>
    <w:rsid w:val="00636A31"/>
    <w:rsid w:val="006400C0"/>
    <w:rsid w:val="006408C6"/>
    <w:rsid w:val="00640B4B"/>
    <w:rsid w:val="00641DC7"/>
    <w:rsid w:val="00642215"/>
    <w:rsid w:val="00642770"/>
    <w:rsid w:val="00643398"/>
    <w:rsid w:val="00643C3F"/>
    <w:rsid w:val="00644644"/>
    <w:rsid w:val="00644CAB"/>
    <w:rsid w:val="00644F21"/>
    <w:rsid w:val="0064561C"/>
    <w:rsid w:val="006462B0"/>
    <w:rsid w:val="006463FF"/>
    <w:rsid w:val="006467E4"/>
    <w:rsid w:val="006472C7"/>
    <w:rsid w:val="006474DB"/>
    <w:rsid w:val="006504FD"/>
    <w:rsid w:val="00651964"/>
    <w:rsid w:val="00651C74"/>
    <w:rsid w:val="0065201F"/>
    <w:rsid w:val="00653319"/>
    <w:rsid w:val="006536A6"/>
    <w:rsid w:val="0065420C"/>
    <w:rsid w:val="006542F2"/>
    <w:rsid w:val="006566FC"/>
    <w:rsid w:val="0065679D"/>
    <w:rsid w:val="0065784F"/>
    <w:rsid w:val="00657FD1"/>
    <w:rsid w:val="00660AEE"/>
    <w:rsid w:val="006618B1"/>
    <w:rsid w:val="0066197D"/>
    <w:rsid w:val="006635D5"/>
    <w:rsid w:val="00663E94"/>
    <w:rsid w:val="00663FB8"/>
    <w:rsid w:val="00664A3F"/>
    <w:rsid w:val="006658CE"/>
    <w:rsid w:val="00666180"/>
    <w:rsid w:val="00667764"/>
    <w:rsid w:val="00667776"/>
    <w:rsid w:val="006700F7"/>
    <w:rsid w:val="00670250"/>
    <w:rsid w:val="00670F2F"/>
    <w:rsid w:val="00671019"/>
    <w:rsid w:val="00672847"/>
    <w:rsid w:val="0067373C"/>
    <w:rsid w:val="00673D1A"/>
    <w:rsid w:val="00674181"/>
    <w:rsid w:val="00675518"/>
    <w:rsid w:val="00677904"/>
    <w:rsid w:val="006803F9"/>
    <w:rsid w:val="00680D28"/>
    <w:rsid w:val="006813B7"/>
    <w:rsid w:val="00683943"/>
    <w:rsid w:val="00683AA9"/>
    <w:rsid w:val="00683ADC"/>
    <w:rsid w:val="006845F6"/>
    <w:rsid w:val="006848F5"/>
    <w:rsid w:val="006850F0"/>
    <w:rsid w:val="0068528A"/>
    <w:rsid w:val="006854F2"/>
    <w:rsid w:val="00685646"/>
    <w:rsid w:val="006862CF"/>
    <w:rsid w:val="0068798C"/>
    <w:rsid w:val="00690589"/>
    <w:rsid w:val="00690732"/>
    <w:rsid w:val="00692349"/>
    <w:rsid w:val="0069279B"/>
    <w:rsid w:val="00692A3E"/>
    <w:rsid w:val="00692DB8"/>
    <w:rsid w:val="00692F78"/>
    <w:rsid w:val="006937CA"/>
    <w:rsid w:val="00693A48"/>
    <w:rsid w:val="0069473B"/>
    <w:rsid w:val="006949EF"/>
    <w:rsid w:val="00694F5D"/>
    <w:rsid w:val="0069611B"/>
    <w:rsid w:val="006978B3"/>
    <w:rsid w:val="00697CB3"/>
    <w:rsid w:val="00697E1C"/>
    <w:rsid w:val="006A0821"/>
    <w:rsid w:val="006A0CF9"/>
    <w:rsid w:val="006A0DBE"/>
    <w:rsid w:val="006A17EB"/>
    <w:rsid w:val="006A1DC8"/>
    <w:rsid w:val="006A2167"/>
    <w:rsid w:val="006A22B4"/>
    <w:rsid w:val="006A2600"/>
    <w:rsid w:val="006A283B"/>
    <w:rsid w:val="006A3632"/>
    <w:rsid w:val="006A42C6"/>
    <w:rsid w:val="006A4A7F"/>
    <w:rsid w:val="006A4AAA"/>
    <w:rsid w:val="006A529D"/>
    <w:rsid w:val="006A58F6"/>
    <w:rsid w:val="006A5C40"/>
    <w:rsid w:val="006A668B"/>
    <w:rsid w:val="006A68C0"/>
    <w:rsid w:val="006A6B97"/>
    <w:rsid w:val="006A6DE3"/>
    <w:rsid w:val="006A7E55"/>
    <w:rsid w:val="006A7F4A"/>
    <w:rsid w:val="006B12B6"/>
    <w:rsid w:val="006B1404"/>
    <w:rsid w:val="006B1676"/>
    <w:rsid w:val="006B190F"/>
    <w:rsid w:val="006B2771"/>
    <w:rsid w:val="006B2EA4"/>
    <w:rsid w:val="006B320F"/>
    <w:rsid w:val="006B32AA"/>
    <w:rsid w:val="006B3C64"/>
    <w:rsid w:val="006B4188"/>
    <w:rsid w:val="006B57BF"/>
    <w:rsid w:val="006B5A48"/>
    <w:rsid w:val="006B6A8E"/>
    <w:rsid w:val="006B6AF1"/>
    <w:rsid w:val="006C06B9"/>
    <w:rsid w:val="006C0CE9"/>
    <w:rsid w:val="006C1351"/>
    <w:rsid w:val="006C19CD"/>
    <w:rsid w:val="006C2242"/>
    <w:rsid w:val="006C2316"/>
    <w:rsid w:val="006C2E50"/>
    <w:rsid w:val="006C4462"/>
    <w:rsid w:val="006C4D22"/>
    <w:rsid w:val="006C595E"/>
    <w:rsid w:val="006C66D9"/>
    <w:rsid w:val="006C6CED"/>
    <w:rsid w:val="006C756F"/>
    <w:rsid w:val="006D062A"/>
    <w:rsid w:val="006D0822"/>
    <w:rsid w:val="006D1BC2"/>
    <w:rsid w:val="006D1DE7"/>
    <w:rsid w:val="006D24A0"/>
    <w:rsid w:val="006D291B"/>
    <w:rsid w:val="006D4176"/>
    <w:rsid w:val="006D44DB"/>
    <w:rsid w:val="006D4646"/>
    <w:rsid w:val="006D4DAD"/>
    <w:rsid w:val="006D4ECC"/>
    <w:rsid w:val="006D641B"/>
    <w:rsid w:val="006D67DE"/>
    <w:rsid w:val="006D6ADC"/>
    <w:rsid w:val="006D6CA4"/>
    <w:rsid w:val="006D6ECD"/>
    <w:rsid w:val="006D6F15"/>
    <w:rsid w:val="006D7318"/>
    <w:rsid w:val="006E0578"/>
    <w:rsid w:val="006E0E8A"/>
    <w:rsid w:val="006E18BA"/>
    <w:rsid w:val="006E269D"/>
    <w:rsid w:val="006E2C4B"/>
    <w:rsid w:val="006E330C"/>
    <w:rsid w:val="006E33B7"/>
    <w:rsid w:val="006E33E8"/>
    <w:rsid w:val="006E3792"/>
    <w:rsid w:val="006E3C04"/>
    <w:rsid w:val="006E4036"/>
    <w:rsid w:val="006E4923"/>
    <w:rsid w:val="006E4FD2"/>
    <w:rsid w:val="006E51B2"/>
    <w:rsid w:val="006E527E"/>
    <w:rsid w:val="006E5412"/>
    <w:rsid w:val="006E586A"/>
    <w:rsid w:val="006E5A5C"/>
    <w:rsid w:val="006E5D00"/>
    <w:rsid w:val="006E6445"/>
    <w:rsid w:val="006E6CE6"/>
    <w:rsid w:val="006E6F06"/>
    <w:rsid w:val="006E76AD"/>
    <w:rsid w:val="006E7B5F"/>
    <w:rsid w:val="006E7D63"/>
    <w:rsid w:val="006F07D0"/>
    <w:rsid w:val="006F15A9"/>
    <w:rsid w:val="006F2E12"/>
    <w:rsid w:val="006F356E"/>
    <w:rsid w:val="006F3A3F"/>
    <w:rsid w:val="006F410A"/>
    <w:rsid w:val="006F4C83"/>
    <w:rsid w:val="006F521E"/>
    <w:rsid w:val="006F5BDB"/>
    <w:rsid w:val="006F5D69"/>
    <w:rsid w:val="006F6B51"/>
    <w:rsid w:val="006F6DDB"/>
    <w:rsid w:val="006F6E74"/>
    <w:rsid w:val="006F7AA2"/>
    <w:rsid w:val="00700071"/>
    <w:rsid w:val="00700887"/>
    <w:rsid w:val="00701946"/>
    <w:rsid w:val="00702E9B"/>
    <w:rsid w:val="00703012"/>
    <w:rsid w:val="00703462"/>
    <w:rsid w:val="007039D9"/>
    <w:rsid w:val="00704880"/>
    <w:rsid w:val="00704FA5"/>
    <w:rsid w:val="00706274"/>
    <w:rsid w:val="007069E6"/>
    <w:rsid w:val="007070D6"/>
    <w:rsid w:val="00707D5A"/>
    <w:rsid w:val="00710C28"/>
    <w:rsid w:val="0071121F"/>
    <w:rsid w:val="00711CD0"/>
    <w:rsid w:val="00711CF8"/>
    <w:rsid w:val="00712002"/>
    <w:rsid w:val="007120CD"/>
    <w:rsid w:val="00712FD4"/>
    <w:rsid w:val="0071373C"/>
    <w:rsid w:val="00713EDE"/>
    <w:rsid w:val="00714180"/>
    <w:rsid w:val="00714283"/>
    <w:rsid w:val="00714431"/>
    <w:rsid w:val="00714B82"/>
    <w:rsid w:val="007159E6"/>
    <w:rsid w:val="00715DAB"/>
    <w:rsid w:val="00715DEE"/>
    <w:rsid w:val="00716A54"/>
    <w:rsid w:val="00716D64"/>
    <w:rsid w:val="007171BC"/>
    <w:rsid w:val="00717883"/>
    <w:rsid w:val="007178DA"/>
    <w:rsid w:val="00717E6A"/>
    <w:rsid w:val="0072005F"/>
    <w:rsid w:val="0072094E"/>
    <w:rsid w:val="0072214D"/>
    <w:rsid w:val="00722192"/>
    <w:rsid w:val="00722C53"/>
    <w:rsid w:val="00722EC4"/>
    <w:rsid w:val="007232ED"/>
    <w:rsid w:val="00723342"/>
    <w:rsid w:val="007236C7"/>
    <w:rsid w:val="00723CD1"/>
    <w:rsid w:val="00724668"/>
    <w:rsid w:val="00724723"/>
    <w:rsid w:val="00724A6E"/>
    <w:rsid w:val="00724D97"/>
    <w:rsid w:val="0072501B"/>
    <w:rsid w:val="00725B6A"/>
    <w:rsid w:val="00725D83"/>
    <w:rsid w:val="00726537"/>
    <w:rsid w:val="00727CF1"/>
    <w:rsid w:val="007306A7"/>
    <w:rsid w:val="00730C7B"/>
    <w:rsid w:val="0073289B"/>
    <w:rsid w:val="00732D3B"/>
    <w:rsid w:val="00732E26"/>
    <w:rsid w:val="007341A5"/>
    <w:rsid w:val="007341B9"/>
    <w:rsid w:val="007343AC"/>
    <w:rsid w:val="007343D0"/>
    <w:rsid w:val="00734515"/>
    <w:rsid w:val="00735174"/>
    <w:rsid w:val="00735301"/>
    <w:rsid w:val="00735A6E"/>
    <w:rsid w:val="00735B26"/>
    <w:rsid w:val="00736A73"/>
    <w:rsid w:val="00736D80"/>
    <w:rsid w:val="00736FB3"/>
    <w:rsid w:val="007376D4"/>
    <w:rsid w:val="00740070"/>
    <w:rsid w:val="00740080"/>
    <w:rsid w:val="0074182D"/>
    <w:rsid w:val="00741EBB"/>
    <w:rsid w:val="007420D4"/>
    <w:rsid w:val="0074372D"/>
    <w:rsid w:val="007443C7"/>
    <w:rsid w:val="00744546"/>
    <w:rsid w:val="00744DC6"/>
    <w:rsid w:val="00745702"/>
    <w:rsid w:val="00745FC9"/>
    <w:rsid w:val="00746315"/>
    <w:rsid w:val="00747998"/>
    <w:rsid w:val="00747EA5"/>
    <w:rsid w:val="0075029A"/>
    <w:rsid w:val="00750444"/>
    <w:rsid w:val="007505F1"/>
    <w:rsid w:val="00751F1E"/>
    <w:rsid w:val="007533F1"/>
    <w:rsid w:val="00753408"/>
    <w:rsid w:val="00753520"/>
    <w:rsid w:val="00753907"/>
    <w:rsid w:val="00753AB9"/>
    <w:rsid w:val="00754962"/>
    <w:rsid w:val="00755A25"/>
    <w:rsid w:val="00755AA6"/>
    <w:rsid w:val="00755F06"/>
    <w:rsid w:val="00756519"/>
    <w:rsid w:val="007575CE"/>
    <w:rsid w:val="00757B78"/>
    <w:rsid w:val="00760251"/>
    <w:rsid w:val="00760CCC"/>
    <w:rsid w:val="007612BA"/>
    <w:rsid w:val="00761765"/>
    <w:rsid w:val="007617A4"/>
    <w:rsid w:val="007629E2"/>
    <w:rsid w:val="00763BA4"/>
    <w:rsid w:val="007651E6"/>
    <w:rsid w:val="00765294"/>
    <w:rsid w:val="00765392"/>
    <w:rsid w:val="00765B82"/>
    <w:rsid w:val="00765F5F"/>
    <w:rsid w:val="00766CD1"/>
    <w:rsid w:val="00767786"/>
    <w:rsid w:val="00767DC5"/>
    <w:rsid w:val="00767E9D"/>
    <w:rsid w:val="0077009F"/>
    <w:rsid w:val="00770722"/>
    <w:rsid w:val="0077183E"/>
    <w:rsid w:val="00771958"/>
    <w:rsid w:val="00772048"/>
    <w:rsid w:val="00772429"/>
    <w:rsid w:val="00772AB3"/>
    <w:rsid w:val="00772BE5"/>
    <w:rsid w:val="00773D26"/>
    <w:rsid w:val="0077465F"/>
    <w:rsid w:val="007747A2"/>
    <w:rsid w:val="007747DB"/>
    <w:rsid w:val="007763E9"/>
    <w:rsid w:val="00776714"/>
    <w:rsid w:val="00776E08"/>
    <w:rsid w:val="007773A6"/>
    <w:rsid w:val="007779D6"/>
    <w:rsid w:val="00777F4E"/>
    <w:rsid w:val="007804F3"/>
    <w:rsid w:val="007805F1"/>
    <w:rsid w:val="0078086E"/>
    <w:rsid w:val="007814C3"/>
    <w:rsid w:val="007822CF"/>
    <w:rsid w:val="0078287E"/>
    <w:rsid w:val="007829DD"/>
    <w:rsid w:val="00782BFB"/>
    <w:rsid w:val="00782EFF"/>
    <w:rsid w:val="00783308"/>
    <w:rsid w:val="00783309"/>
    <w:rsid w:val="007834F2"/>
    <w:rsid w:val="00783ED1"/>
    <w:rsid w:val="007848E0"/>
    <w:rsid w:val="00784A50"/>
    <w:rsid w:val="00784B00"/>
    <w:rsid w:val="00785AF2"/>
    <w:rsid w:val="00786758"/>
    <w:rsid w:val="00786F65"/>
    <w:rsid w:val="00790B87"/>
    <w:rsid w:val="00790BFD"/>
    <w:rsid w:val="0079148F"/>
    <w:rsid w:val="00791C33"/>
    <w:rsid w:val="0079213C"/>
    <w:rsid w:val="007924B8"/>
    <w:rsid w:val="00792EBA"/>
    <w:rsid w:val="00792EDA"/>
    <w:rsid w:val="0079369B"/>
    <w:rsid w:val="00793777"/>
    <w:rsid w:val="00794493"/>
    <w:rsid w:val="00794C14"/>
    <w:rsid w:val="00795EC4"/>
    <w:rsid w:val="007976CF"/>
    <w:rsid w:val="007977A9"/>
    <w:rsid w:val="00797880"/>
    <w:rsid w:val="007A189A"/>
    <w:rsid w:val="007A1E3F"/>
    <w:rsid w:val="007A1EF3"/>
    <w:rsid w:val="007A2B71"/>
    <w:rsid w:val="007A2E7A"/>
    <w:rsid w:val="007A341E"/>
    <w:rsid w:val="007A3FAC"/>
    <w:rsid w:val="007A4FEB"/>
    <w:rsid w:val="007A5507"/>
    <w:rsid w:val="007A5AFF"/>
    <w:rsid w:val="007A5DC1"/>
    <w:rsid w:val="007A5F0D"/>
    <w:rsid w:val="007A64EA"/>
    <w:rsid w:val="007A71BE"/>
    <w:rsid w:val="007A76D9"/>
    <w:rsid w:val="007A7846"/>
    <w:rsid w:val="007B0DF6"/>
    <w:rsid w:val="007B1253"/>
    <w:rsid w:val="007B1330"/>
    <w:rsid w:val="007B1E3F"/>
    <w:rsid w:val="007B218D"/>
    <w:rsid w:val="007B21C8"/>
    <w:rsid w:val="007B2739"/>
    <w:rsid w:val="007B2913"/>
    <w:rsid w:val="007B2C68"/>
    <w:rsid w:val="007B2C83"/>
    <w:rsid w:val="007B2E63"/>
    <w:rsid w:val="007B3AB2"/>
    <w:rsid w:val="007B424A"/>
    <w:rsid w:val="007B50B2"/>
    <w:rsid w:val="007B53FD"/>
    <w:rsid w:val="007B5A31"/>
    <w:rsid w:val="007B6FC9"/>
    <w:rsid w:val="007B798F"/>
    <w:rsid w:val="007B7AFE"/>
    <w:rsid w:val="007B7FE2"/>
    <w:rsid w:val="007C0FCD"/>
    <w:rsid w:val="007C1281"/>
    <w:rsid w:val="007C1433"/>
    <w:rsid w:val="007C17CC"/>
    <w:rsid w:val="007C1C3B"/>
    <w:rsid w:val="007C1FE0"/>
    <w:rsid w:val="007C1FF9"/>
    <w:rsid w:val="007C20B1"/>
    <w:rsid w:val="007C22C4"/>
    <w:rsid w:val="007C2F20"/>
    <w:rsid w:val="007C3B62"/>
    <w:rsid w:val="007C4439"/>
    <w:rsid w:val="007C4921"/>
    <w:rsid w:val="007C5985"/>
    <w:rsid w:val="007C61E5"/>
    <w:rsid w:val="007D00B8"/>
    <w:rsid w:val="007D0B55"/>
    <w:rsid w:val="007D0EC2"/>
    <w:rsid w:val="007D120A"/>
    <w:rsid w:val="007D20CE"/>
    <w:rsid w:val="007D248E"/>
    <w:rsid w:val="007D2647"/>
    <w:rsid w:val="007D2A79"/>
    <w:rsid w:val="007D2E48"/>
    <w:rsid w:val="007D4A22"/>
    <w:rsid w:val="007D51FD"/>
    <w:rsid w:val="007D6C3E"/>
    <w:rsid w:val="007D734C"/>
    <w:rsid w:val="007D7A49"/>
    <w:rsid w:val="007D7E28"/>
    <w:rsid w:val="007D7F93"/>
    <w:rsid w:val="007E0455"/>
    <w:rsid w:val="007E1877"/>
    <w:rsid w:val="007E259F"/>
    <w:rsid w:val="007E32D0"/>
    <w:rsid w:val="007E4E09"/>
    <w:rsid w:val="007E5014"/>
    <w:rsid w:val="007E5495"/>
    <w:rsid w:val="007E54D1"/>
    <w:rsid w:val="007E6A86"/>
    <w:rsid w:val="007E701D"/>
    <w:rsid w:val="007E721D"/>
    <w:rsid w:val="007E7461"/>
    <w:rsid w:val="007E75B5"/>
    <w:rsid w:val="007E78A0"/>
    <w:rsid w:val="007E7DC1"/>
    <w:rsid w:val="007F00EF"/>
    <w:rsid w:val="007F1242"/>
    <w:rsid w:val="007F14F0"/>
    <w:rsid w:val="007F1ABF"/>
    <w:rsid w:val="007F36EA"/>
    <w:rsid w:val="007F382E"/>
    <w:rsid w:val="007F4539"/>
    <w:rsid w:val="007F4854"/>
    <w:rsid w:val="007F50E9"/>
    <w:rsid w:val="007F6376"/>
    <w:rsid w:val="007F674D"/>
    <w:rsid w:val="007F774C"/>
    <w:rsid w:val="007F7AF6"/>
    <w:rsid w:val="007F7B51"/>
    <w:rsid w:val="007F7E16"/>
    <w:rsid w:val="008001BF"/>
    <w:rsid w:val="008009FE"/>
    <w:rsid w:val="00801364"/>
    <w:rsid w:val="008013E5"/>
    <w:rsid w:val="008022A7"/>
    <w:rsid w:val="008029AC"/>
    <w:rsid w:val="00802A1E"/>
    <w:rsid w:val="00802D60"/>
    <w:rsid w:val="00802E84"/>
    <w:rsid w:val="008032D8"/>
    <w:rsid w:val="0080330E"/>
    <w:rsid w:val="00803BFE"/>
    <w:rsid w:val="00803CAC"/>
    <w:rsid w:val="00806A81"/>
    <w:rsid w:val="00806DC3"/>
    <w:rsid w:val="00807054"/>
    <w:rsid w:val="00807B43"/>
    <w:rsid w:val="00807E7A"/>
    <w:rsid w:val="00807F10"/>
    <w:rsid w:val="0081007B"/>
    <w:rsid w:val="00811B0B"/>
    <w:rsid w:val="00814FFE"/>
    <w:rsid w:val="008151DF"/>
    <w:rsid w:val="008152EF"/>
    <w:rsid w:val="008153FA"/>
    <w:rsid w:val="00815980"/>
    <w:rsid w:val="00816088"/>
    <w:rsid w:val="0081625E"/>
    <w:rsid w:val="00816A0D"/>
    <w:rsid w:val="00817422"/>
    <w:rsid w:val="00817CDB"/>
    <w:rsid w:val="00817F7C"/>
    <w:rsid w:val="00817FA7"/>
    <w:rsid w:val="00820F0A"/>
    <w:rsid w:val="008213E8"/>
    <w:rsid w:val="0082163D"/>
    <w:rsid w:val="00821825"/>
    <w:rsid w:val="00821A8E"/>
    <w:rsid w:val="00821D03"/>
    <w:rsid w:val="00821EE3"/>
    <w:rsid w:val="00821F6E"/>
    <w:rsid w:val="00822D41"/>
    <w:rsid w:val="008234F7"/>
    <w:rsid w:val="00823855"/>
    <w:rsid w:val="00823980"/>
    <w:rsid w:val="00824683"/>
    <w:rsid w:val="00824810"/>
    <w:rsid w:val="008249FD"/>
    <w:rsid w:val="00824E9A"/>
    <w:rsid w:val="00826856"/>
    <w:rsid w:val="00826A87"/>
    <w:rsid w:val="00826AD7"/>
    <w:rsid w:val="00826BEC"/>
    <w:rsid w:val="00827812"/>
    <w:rsid w:val="00827EA6"/>
    <w:rsid w:val="00831241"/>
    <w:rsid w:val="008315CE"/>
    <w:rsid w:val="00832F15"/>
    <w:rsid w:val="00835A7C"/>
    <w:rsid w:val="0083639F"/>
    <w:rsid w:val="008364F0"/>
    <w:rsid w:val="00837930"/>
    <w:rsid w:val="00837CB9"/>
    <w:rsid w:val="00840027"/>
    <w:rsid w:val="00840618"/>
    <w:rsid w:val="008416E3"/>
    <w:rsid w:val="00842D65"/>
    <w:rsid w:val="008430A2"/>
    <w:rsid w:val="00843804"/>
    <w:rsid w:val="00843D61"/>
    <w:rsid w:val="00843DC8"/>
    <w:rsid w:val="00843DFB"/>
    <w:rsid w:val="00843E6B"/>
    <w:rsid w:val="0084507D"/>
    <w:rsid w:val="00845CA3"/>
    <w:rsid w:val="00846D99"/>
    <w:rsid w:val="0085053F"/>
    <w:rsid w:val="0085073E"/>
    <w:rsid w:val="008509D2"/>
    <w:rsid w:val="00850B80"/>
    <w:rsid w:val="00851371"/>
    <w:rsid w:val="00851ADB"/>
    <w:rsid w:val="008523E8"/>
    <w:rsid w:val="00852C17"/>
    <w:rsid w:val="0085321B"/>
    <w:rsid w:val="00853C0D"/>
    <w:rsid w:val="00853C7A"/>
    <w:rsid w:val="0085456D"/>
    <w:rsid w:val="00854C4B"/>
    <w:rsid w:val="00854FDC"/>
    <w:rsid w:val="008569BC"/>
    <w:rsid w:val="008571E6"/>
    <w:rsid w:val="008573E5"/>
    <w:rsid w:val="00857D3F"/>
    <w:rsid w:val="008601E2"/>
    <w:rsid w:val="00861D4E"/>
    <w:rsid w:val="00861F71"/>
    <w:rsid w:val="00862290"/>
    <w:rsid w:val="00862821"/>
    <w:rsid w:val="00862B2B"/>
    <w:rsid w:val="00863054"/>
    <w:rsid w:val="00864053"/>
    <w:rsid w:val="0086411C"/>
    <w:rsid w:val="00864652"/>
    <w:rsid w:val="00864A98"/>
    <w:rsid w:val="00865745"/>
    <w:rsid w:val="00865943"/>
    <w:rsid w:val="00866519"/>
    <w:rsid w:val="00866878"/>
    <w:rsid w:val="00866887"/>
    <w:rsid w:val="00866E12"/>
    <w:rsid w:val="0086759C"/>
    <w:rsid w:val="00867634"/>
    <w:rsid w:val="00867DBC"/>
    <w:rsid w:val="00870A5C"/>
    <w:rsid w:val="008714C8"/>
    <w:rsid w:val="008715DE"/>
    <w:rsid w:val="0087184C"/>
    <w:rsid w:val="008722BB"/>
    <w:rsid w:val="00872A3A"/>
    <w:rsid w:val="00873442"/>
    <w:rsid w:val="00875E95"/>
    <w:rsid w:val="00877882"/>
    <w:rsid w:val="00877F0E"/>
    <w:rsid w:val="00880BA1"/>
    <w:rsid w:val="0088115A"/>
    <w:rsid w:val="00881BB1"/>
    <w:rsid w:val="00881DDB"/>
    <w:rsid w:val="00882B88"/>
    <w:rsid w:val="00882DB1"/>
    <w:rsid w:val="008845D2"/>
    <w:rsid w:val="00884E67"/>
    <w:rsid w:val="0088520D"/>
    <w:rsid w:val="008855E9"/>
    <w:rsid w:val="0088576F"/>
    <w:rsid w:val="0088590E"/>
    <w:rsid w:val="00885AE7"/>
    <w:rsid w:val="00885DF8"/>
    <w:rsid w:val="008860E2"/>
    <w:rsid w:val="008873D4"/>
    <w:rsid w:val="00887DFA"/>
    <w:rsid w:val="008902D4"/>
    <w:rsid w:val="00890440"/>
    <w:rsid w:val="00890D01"/>
    <w:rsid w:val="0089113F"/>
    <w:rsid w:val="00891432"/>
    <w:rsid w:val="00891C02"/>
    <w:rsid w:val="00892DEE"/>
    <w:rsid w:val="00893080"/>
    <w:rsid w:val="00894600"/>
    <w:rsid w:val="00894F0B"/>
    <w:rsid w:val="00895104"/>
    <w:rsid w:val="0089540D"/>
    <w:rsid w:val="00895A72"/>
    <w:rsid w:val="00895AB0"/>
    <w:rsid w:val="00895C10"/>
    <w:rsid w:val="00897BCF"/>
    <w:rsid w:val="00897C2C"/>
    <w:rsid w:val="00897F20"/>
    <w:rsid w:val="008A0130"/>
    <w:rsid w:val="008A02AA"/>
    <w:rsid w:val="008A0458"/>
    <w:rsid w:val="008A1024"/>
    <w:rsid w:val="008A1221"/>
    <w:rsid w:val="008A13A2"/>
    <w:rsid w:val="008A1DE5"/>
    <w:rsid w:val="008A29F0"/>
    <w:rsid w:val="008A2EA9"/>
    <w:rsid w:val="008A3527"/>
    <w:rsid w:val="008A3A08"/>
    <w:rsid w:val="008A4099"/>
    <w:rsid w:val="008A4913"/>
    <w:rsid w:val="008A4C30"/>
    <w:rsid w:val="008A4F59"/>
    <w:rsid w:val="008A5381"/>
    <w:rsid w:val="008A6182"/>
    <w:rsid w:val="008A62FD"/>
    <w:rsid w:val="008A69B0"/>
    <w:rsid w:val="008A6A01"/>
    <w:rsid w:val="008A6B1A"/>
    <w:rsid w:val="008A729F"/>
    <w:rsid w:val="008A745D"/>
    <w:rsid w:val="008A777C"/>
    <w:rsid w:val="008B0281"/>
    <w:rsid w:val="008B0315"/>
    <w:rsid w:val="008B1775"/>
    <w:rsid w:val="008B1E98"/>
    <w:rsid w:val="008B20E8"/>
    <w:rsid w:val="008B23BC"/>
    <w:rsid w:val="008B29BB"/>
    <w:rsid w:val="008B2F0B"/>
    <w:rsid w:val="008B2F78"/>
    <w:rsid w:val="008B3560"/>
    <w:rsid w:val="008B3589"/>
    <w:rsid w:val="008B42DF"/>
    <w:rsid w:val="008B4878"/>
    <w:rsid w:val="008B4B6D"/>
    <w:rsid w:val="008B4E27"/>
    <w:rsid w:val="008B759E"/>
    <w:rsid w:val="008B7BAC"/>
    <w:rsid w:val="008B7D0C"/>
    <w:rsid w:val="008C0692"/>
    <w:rsid w:val="008C215B"/>
    <w:rsid w:val="008C2E2B"/>
    <w:rsid w:val="008C2E90"/>
    <w:rsid w:val="008C2FFD"/>
    <w:rsid w:val="008C4FB0"/>
    <w:rsid w:val="008C553C"/>
    <w:rsid w:val="008C5A7B"/>
    <w:rsid w:val="008C5F8A"/>
    <w:rsid w:val="008C5FC3"/>
    <w:rsid w:val="008C6255"/>
    <w:rsid w:val="008C6425"/>
    <w:rsid w:val="008C6805"/>
    <w:rsid w:val="008C69FC"/>
    <w:rsid w:val="008C791E"/>
    <w:rsid w:val="008C7DEC"/>
    <w:rsid w:val="008D0081"/>
    <w:rsid w:val="008D0F99"/>
    <w:rsid w:val="008D10F5"/>
    <w:rsid w:val="008D12F3"/>
    <w:rsid w:val="008D198C"/>
    <w:rsid w:val="008D241D"/>
    <w:rsid w:val="008D28B0"/>
    <w:rsid w:val="008D2A5B"/>
    <w:rsid w:val="008D31D6"/>
    <w:rsid w:val="008D3381"/>
    <w:rsid w:val="008D3605"/>
    <w:rsid w:val="008D3AE5"/>
    <w:rsid w:val="008D3DE2"/>
    <w:rsid w:val="008D49B2"/>
    <w:rsid w:val="008D5005"/>
    <w:rsid w:val="008D5CB8"/>
    <w:rsid w:val="008D5F39"/>
    <w:rsid w:val="008D5FE0"/>
    <w:rsid w:val="008D690E"/>
    <w:rsid w:val="008D69F5"/>
    <w:rsid w:val="008D6EF0"/>
    <w:rsid w:val="008D7024"/>
    <w:rsid w:val="008D794F"/>
    <w:rsid w:val="008D79EB"/>
    <w:rsid w:val="008D7AEE"/>
    <w:rsid w:val="008D7BE2"/>
    <w:rsid w:val="008D7F5C"/>
    <w:rsid w:val="008E048C"/>
    <w:rsid w:val="008E07C8"/>
    <w:rsid w:val="008E0B47"/>
    <w:rsid w:val="008E0BC7"/>
    <w:rsid w:val="008E20EA"/>
    <w:rsid w:val="008E2A57"/>
    <w:rsid w:val="008E2A80"/>
    <w:rsid w:val="008E3992"/>
    <w:rsid w:val="008E50A1"/>
    <w:rsid w:val="008E5D3B"/>
    <w:rsid w:val="008E63BA"/>
    <w:rsid w:val="008E6A8D"/>
    <w:rsid w:val="008E6E07"/>
    <w:rsid w:val="008E7367"/>
    <w:rsid w:val="008E782D"/>
    <w:rsid w:val="008E7AEC"/>
    <w:rsid w:val="008F0335"/>
    <w:rsid w:val="008F0F91"/>
    <w:rsid w:val="008F12C6"/>
    <w:rsid w:val="008F1FC1"/>
    <w:rsid w:val="008F2171"/>
    <w:rsid w:val="008F221B"/>
    <w:rsid w:val="008F237D"/>
    <w:rsid w:val="008F3BC5"/>
    <w:rsid w:val="008F4B51"/>
    <w:rsid w:val="008F4DAB"/>
    <w:rsid w:val="008F5388"/>
    <w:rsid w:val="008F5C26"/>
    <w:rsid w:val="008F5F3D"/>
    <w:rsid w:val="008F64C3"/>
    <w:rsid w:val="008F6978"/>
    <w:rsid w:val="008F7583"/>
    <w:rsid w:val="008F7D16"/>
    <w:rsid w:val="00900176"/>
    <w:rsid w:val="00900390"/>
    <w:rsid w:val="009006D9"/>
    <w:rsid w:val="00901389"/>
    <w:rsid w:val="00901D3D"/>
    <w:rsid w:val="00902ED4"/>
    <w:rsid w:val="009057CB"/>
    <w:rsid w:val="00905998"/>
    <w:rsid w:val="00905A85"/>
    <w:rsid w:val="00905E06"/>
    <w:rsid w:val="00905E8D"/>
    <w:rsid w:val="00906047"/>
    <w:rsid w:val="00906639"/>
    <w:rsid w:val="00907429"/>
    <w:rsid w:val="00910115"/>
    <w:rsid w:val="00910362"/>
    <w:rsid w:val="0091067B"/>
    <w:rsid w:val="00911875"/>
    <w:rsid w:val="0091201A"/>
    <w:rsid w:val="009131CA"/>
    <w:rsid w:val="0091336F"/>
    <w:rsid w:val="00913DFE"/>
    <w:rsid w:val="009143EE"/>
    <w:rsid w:val="00914489"/>
    <w:rsid w:val="00914592"/>
    <w:rsid w:val="00914ECE"/>
    <w:rsid w:val="0091535F"/>
    <w:rsid w:val="00915573"/>
    <w:rsid w:val="009158FE"/>
    <w:rsid w:val="00915D54"/>
    <w:rsid w:val="0091603D"/>
    <w:rsid w:val="0091611F"/>
    <w:rsid w:val="009165A6"/>
    <w:rsid w:val="009179B2"/>
    <w:rsid w:val="00917AD6"/>
    <w:rsid w:val="00920078"/>
    <w:rsid w:val="00920A5E"/>
    <w:rsid w:val="009212EB"/>
    <w:rsid w:val="009214D7"/>
    <w:rsid w:val="00922431"/>
    <w:rsid w:val="0092349F"/>
    <w:rsid w:val="009242D4"/>
    <w:rsid w:val="009247D6"/>
    <w:rsid w:val="00924F71"/>
    <w:rsid w:val="00925633"/>
    <w:rsid w:val="00925954"/>
    <w:rsid w:val="0092608E"/>
    <w:rsid w:val="00926238"/>
    <w:rsid w:val="00926CA6"/>
    <w:rsid w:val="00926D54"/>
    <w:rsid w:val="00927065"/>
    <w:rsid w:val="009306DA"/>
    <w:rsid w:val="00930BBF"/>
    <w:rsid w:val="00931547"/>
    <w:rsid w:val="009316BD"/>
    <w:rsid w:val="00931992"/>
    <w:rsid w:val="00931BF7"/>
    <w:rsid w:val="00933501"/>
    <w:rsid w:val="009336D1"/>
    <w:rsid w:val="00933777"/>
    <w:rsid w:val="00935AC4"/>
    <w:rsid w:val="00936010"/>
    <w:rsid w:val="00937187"/>
    <w:rsid w:val="0093749B"/>
    <w:rsid w:val="009403C3"/>
    <w:rsid w:val="009407F6"/>
    <w:rsid w:val="00941CF2"/>
    <w:rsid w:val="00943C1D"/>
    <w:rsid w:val="00944B0E"/>
    <w:rsid w:val="00946699"/>
    <w:rsid w:val="00946FE4"/>
    <w:rsid w:val="00946FF2"/>
    <w:rsid w:val="00947154"/>
    <w:rsid w:val="0094716F"/>
    <w:rsid w:val="00947C2C"/>
    <w:rsid w:val="00947D48"/>
    <w:rsid w:val="0095009F"/>
    <w:rsid w:val="00950361"/>
    <w:rsid w:val="00950718"/>
    <w:rsid w:val="009507BD"/>
    <w:rsid w:val="0095104B"/>
    <w:rsid w:val="00951241"/>
    <w:rsid w:val="0095168E"/>
    <w:rsid w:val="00951740"/>
    <w:rsid w:val="009519EF"/>
    <w:rsid w:val="00951BCB"/>
    <w:rsid w:val="00951EF6"/>
    <w:rsid w:val="00951FFA"/>
    <w:rsid w:val="00952855"/>
    <w:rsid w:val="00953F0C"/>
    <w:rsid w:val="00953F4F"/>
    <w:rsid w:val="009542D8"/>
    <w:rsid w:val="0095516D"/>
    <w:rsid w:val="0095621D"/>
    <w:rsid w:val="0095647C"/>
    <w:rsid w:val="00956666"/>
    <w:rsid w:val="00956BE5"/>
    <w:rsid w:val="00956EE1"/>
    <w:rsid w:val="009572E6"/>
    <w:rsid w:val="00960000"/>
    <w:rsid w:val="00960CF9"/>
    <w:rsid w:val="00960EFE"/>
    <w:rsid w:val="0096255F"/>
    <w:rsid w:val="00962A68"/>
    <w:rsid w:val="009646FA"/>
    <w:rsid w:val="0096471D"/>
    <w:rsid w:val="009649C4"/>
    <w:rsid w:val="0096506A"/>
    <w:rsid w:val="00965A00"/>
    <w:rsid w:val="00965AAB"/>
    <w:rsid w:val="00965AD0"/>
    <w:rsid w:val="00965D9C"/>
    <w:rsid w:val="00966366"/>
    <w:rsid w:val="009664D3"/>
    <w:rsid w:val="00966843"/>
    <w:rsid w:val="00966F47"/>
    <w:rsid w:val="00967354"/>
    <w:rsid w:val="00967617"/>
    <w:rsid w:val="00970149"/>
    <w:rsid w:val="009717CE"/>
    <w:rsid w:val="0097193D"/>
    <w:rsid w:val="009722A2"/>
    <w:rsid w:val="00972815"/>
    <w:rsid w:val="0097353F"/>
    <w:rsid w:val="00973736"/>
    <w:rsid w:val="00973B1C"/>
    <w:rsid w:val="00974C02"/>
    <w:rsid w:val="00975F1C"/>
    <w:rsid w:val="009767D5"/>
    <w:rsid w:val="009767F8"/>
    <w:rsid w:val="00976DAE"/>
    <w:rsid w:val="00976DB4"/>
    <w:rsid w:val="00976F87"/>
    <w:rsid w:val="00977182"/>
    <w:rsid w:val="0097778A"/>
    <w:rsid w:val="00977A94"/>
    <w:rsid w:val="00977DAA"/>
    <w:rsid w:val="00977E30"/>
    <w:rsid w:val="00977F60"/>
    <w:rsid w:val="009805E0"/>
    <w:rsid w:val="009810C8"/>
    <w:rsid w:val="00981ECC"/>
    <w:rsid w:val="00982F03"/>
    <w:rsid w:val="00983018"/>
    <w:rsid w:val="00983322"/>
    <w:rsid w:val="0098359F"/>
    <w:rsid w:val="0098377B"/>
    <w:rsid w:val="009837E1"/>
    <w:rsid w:val="009846C8"/>
    <w:rsid w:val="00984F15"/>
    <w:rsid w:val="009850FB"/>
    <w:rsid w:val="00985269"/>
    <w:rsid w:val="00985297"/>
    <w:rsid w:val="009856A9"/>
    <w:rsid w:val="00985877"/>
    <w:rsid w:val="0098647D"/>
    <w:rsid w:val="009866ED"/>
    <w:rsid w:val="00986EFB"/>
    <w:rsid w:val="0098719B"/>
    <w:rsid w:val="009874BE"/>
    <w:rsid w:val="00987525"/>
    <w:rsid w:val="009907C7"/>
    <w:rsid w:val="00990D8C"/>
    <w:rsid w:val="00991BCC"/>
    <w:rsid w:val="00991F7D"/>
    <w:rsid w:val="00992692"/>
    <w:rsid w:val="00992DFB"/>
    <w:rsid w:val="009937A3"/>
    <w:rsid w:val="009946F5"/>
    <w:rsid w:val="00994B77"/>
    <w:rsid w:val="00995902"/>
    <w:rsid w:val="00995994"/>
    <w:rsid w:val="00995DFF"/>
    <w:rsid w:val="009960B3"/>
    <w:rsid w:val="00996E10"/>
    <w:rsid w:val="00996E1C"/>
    <w:rsid w:val="0099725D"/>
    <w:rsid w:val="009972D0"/>
    <w:rsid w:val="009A102A"/>
    <w:rsid w:val="009A1DDE"/>
    <w:rsid w:val="009A2BAA"/>
    <w:rsid w:val="009A3911"/>
    <w:rsid w:val="009A408F"/>
    <w:rsid w:val="009A4738"/>
    <w:rsid w:val="009A47FC"/>
    <w:rsid w:val="009A4F0F"/>
    <w:rsid w:val="009A53F0"/>
    <w:rsid w:val="009A5669"/>
    <w:rsid w:val="009A5B5A"/>
    <w:rsid w:val="009A6719"/>
    <w:rsid w:val="009A7BA0"/>
    <w:rsid w:val="009B0483"/>
    <w:rsid w:val="009B0D5B"/>
    <w:rsid w:val="009B1151"/>
    <w:rsid w:val="009B24B8"/>
    <w:rsid w:val="009B26DD"/>
    <w:rsid w:val="009B29E7"/>
    <w:rsid w:val="009B3297"/>
    <w:rsid w:val="009B4031"/>
    <w:rsid w:val="009B4041"/>
    <w:rsid w:val="009B4477"/>
    <w:rsid w:val="009B5BAC"/>
    <w:rsid w:val="009B6B94"/>
    <w:rsid w:val="009C097D"/>
    <w:rsid w:val="009C1248"/>
    <w:rsid w:val="009C1962"/>
    <w:rsid w:val="009C2766"/>
    <w:rsid w:val="009C32C6"/>
    <w:rsid w:val="009C33DF"/>
    <w:rsid w:val="009C4A98"/>
    <w:rsid w:val="009C5141"/>
    <w:rsid w:val="009C53E4"/>
    <w:rsid w:val="009C53F2"/>
    <w:rsid w:val="009C5A27"/>
    <w:rsid w:val="009C661B"/>
    <w:rsid w:val="009C7650"/>
    <w:rsid w:val="009D05FC"/>
    <w:rsid w:val="009D0860"/>
    <w:rsid w:val="009D089A"/>
    <w:rsid w:val="009D0B64"/>
    <w:rsid w:val="009D1237"/>
    <w:rsid w:val="009D12B9"/>
    <w:rsid w:val="009D1754"/>
    <w:rsid w:val="009D1B31"/>
    <w:rsid w:val="009D1E0E"/>
    <w:rsid w:val="009D3D18"/>
    <w:rsid w:val="009D40EF"/>
    <w:rsid w:val="009D4123"/>
    <w:rsid w:val="009D4B1D"/>
    <w:rsid w:val="009D5A70"/>
    <w:rsid w:val="009D5EAF"/>
    <w:rsid w:val="009D5EB9"/>
    <w:rsid w:val="009D6016"/>
    <w:rsid w:val="009D6527"/>
    <w:rsid w:val="009D6DD4"/>
    <w:rsid w:val="009D7B12"/>
    <w:rsid w:val="009D7FC9"/>
    <w:rsid w:val="009E06C0"/>
    <w:rsid w:val="009E146D"/>
    <w:rsid w:val="009E159B"/>
    <w:rsid w:val="009E1753"/>
    <w:rsid w:val="009E1E72"/>
    <w:rsid w:val="009E1EBC"/>
    <w:rsid w:val="009E25F0"/>
    <w:rsid w:val="009E32B1"/>
    <w:rsid w:val="009E3B1F"/>
    <w:rsid w:val="009E4631"/>
    <w:rsid w:val="009E496B"/>
    <w:rsid w:val="009E5324"/>
    <w:rsid w:val="009E60FF"/>
    <w:rsid w:val="009F030F"/>
    <w:rsid w:val="009F0662"/>
    <w:rsid w:val="009F1FB6"/>
    <w:rsid w:val="009F253F"/>
    <w:rsid w:val="009F27AF"/>
    <w:rsid w:val="009F2E2E"/>
    <w:rsid w:val="009F2E4E"/>
    <w:rsid w:val="009F3271"/>
    <w:rsid w:val="009F43E7"/>
    <w:rsid w:val="009F45D7"/>
    <w:rsid w:val="009F48DC"/>
    <w:rsid w:val="009F4C4B"/>
    <w:rsid w:val="009F4EC5"/>
    <w:rsid w:val="009F4F04"/>
    <w:rsid w:val="009F5006"/>
    <w:rsid w:val="009F5248"/>
    <w:rsid w:val="009F55A7"/>
    <w:rsid w:val="009F59E1"/>
    <w:rsid w:val="009F5A73"/>
    <w:rsid w:val="009F6262"/>
    <w:rsid w:val="00A002A2"/>
    <w:rsid w:val="00A00DF6"/>
    <w:rsid w:val="00A011DA"/>
    <w:rsid w:val="00A01332"/>
    <w:rsid w:val="00A01A5E"/>
    <w:rsid w:val="00A02CD0"/>
    <w:rsid w:val="00A03A8A"/>
    <w:rsid w:val="00A044DF"/>
    <w:rsid w:val="00A048F5"/>
    <w:rsid w:val="00A05E16"/>
    <w:rsid w:val="00A0614B"/>
    <w:rsid w:val="00A0644F"/>
    <w:rsid w:val="00A06601"/>
    <w:rsid w:val="00A0663E"/>
    <w:rsid w:val="00A067D8"/>
    <w:rsid w:val="00A06E01"/>
    <w:rsid w:val="00A073D2"/>
    <w:rsid w:val="00A07A9F"/>
    <w:rsid w:val="00A07ED1"/>
    <w:rsid w:val="00A102BA"/>
    <w:rsid w:val="00A1132B"/>
    <w:rsid w:val="00A11531"/>
    <w:rsid w:val="00A118AA"/>
    <w:rsid w:val="00A11929"/>
    <w:rsid w:val="00A11D49"/>
    <w:rsid w:val="00A1350C"/>
    <w:rsid w:val="00A14286"/>
    <w:rsid w:val="00A149EF"/>
    <w:rsid w:val="00A14A49"/>
    <w:rsid w:val="00A156A4"/>
    <w:rsid w:val="00A156E4"/>
    <w:rsid w:val="00A1658F"/>
    <w:rsid w:val="00A16DBB"/>
    <w:rsid w:val="00A16E08"/>
    <w:rsid w:val="00A1700A"/>
    <w:rsid w:val="00A171BB"/>
    <w:rsid w:val="00A1731B"/>
    <w:rsid w:val="00A17BCF"/>
    <w:rsid w:val="00A17D0C"/>
    <w:rsid w:val="00A17FF2"/>
    <w:rsid w:val="00A202B4"/>
    <w:rsid w:val="00A2044D"/>
    <w:rsid w:val="00A20B88"/>
    <w:rsid w:val="00A20E31"/>
    <w:rsid w:val="00A21056"/>
    <w:rsid w:val="00A21284"/>
    <w:rsid w:val="00A22B09"/>
    <w:rsid w:val="00A22FF9"/>
    <w:rsid w:val="00A23167"/>
    <w:rsid w:val="00A2404D"/>
    <w:rsid w:val="00A24A24"/>
    <w:rsid w:val="00A24EA8"/>
    <w:rsid w:val="00A251FB"/>
    <w:rsid w:val="00A253F0"/>
    <w:rsid w:val="00A25486"/>
    <w:rsid w:val="00A25CC1"/>
    <w:rsid w:val="00A266BF"/>
    <w:rsid w:val="00A27A34"/>
    <w:rsid w:val="00A30DA6"/>
    <w:rsid w:val="00A30FD2"/>
    <w:rsid w:val="00A31587"/>
    <w:rsid w:val="00A31E9C"/>
    <w:rsid w:val="00A324BF"/>
    <w:rsid w:val="00A33344"/>
    <w:rsid w:val="00A34129"/>
    <w:rsid w:val="00A34D8F"/>
    <w:rsid w:val="00A369B5"/>
    <w:rsid w:val="00A36D35"/>
    <w:rsid w:val="00A36D80"/>
    <w:rsid w:val="00A36E9C"/>
    <w:rsid w:val="00A37373"/>
    <w:rsid w:val="00A375DB"/>
    <w:rsid w:val="00A375E7"/>
    <w:rsid w:val="00A4239B"/>
    <w:rsid w:val="00A42C3D"/>
    <w:rsid w:val="00A4378D"/>
    <w:rsid w:val="00A44ECF"/>
    <w:rsid w:val="00A4521A"/>
    <w:rsid w:val="00A46508"/>
    <w:rsid w:val="00A469E5"/>
    <w:rsid w:val="00A46C0B"/>
    <w:rsid w:val="00A4726A"/>
    <w:rsid w:val="00A474F2"/>
    <w:rsid w:val="00A4775B"/>
    <w:rsid w:val="00A47830"/>
    <w:rsid w:val="00A47AC8"/>
    <w:rsid w:val="00A47C01"/>
    <w:rsid w:val="00A500F8"/>
    <w:rsid w:val="00A5060F"/>
    <w:rsid w:val="00A5069F"/>
    <w:rsid w:val="00A50E01"/>
    <w:rsid w:val="00A51E35"/>
    <w:rsid w:val="00A51FEB"/>
    <w:rsid w:val="00A524E0"/>
    <w:rsid w:val="00A53401"/>
    <w:rsid w:val="00A5566F"/>
    <w:rsid w:val="00A55A3A"/>
    <w:rsid w:val="00A55A57"/>
    <w:rsid w:val="00A56CC5"/>
    <w:rsid w:val="00A6019F"/>
    <w:rsid w:val="00A609AD"/>
    <w:rsid w:val="00A60F5D"/>
    <w:rsid w:val="00A61129"/>
    <w:rsid w:val="00A6129A"/>
    <w:rsid w:val="00A61B03"/>
    <w:rsid w:val="00A622A5"/>
    <w:rsid w:val="00A622BC"/>
    <w:rsid w:val="00A62376"/>
    <w:rsid w:val="00A629FB"/>
    <w:rsid w:val="00A63025"/>
    <w:rsid w:val="00A6363C"/>
    <w:rsid w:val="00A6432B"/>
    <w:rsid w:val="00A648ED"/>
    <w:rsid w:val="00A65308"/>
    <w:rsid w:val="00A65599"/>
    <w:rsid w:val="00A65726"/>
    <w:rsid w:val="00A662C6"/>
    <w:rsid w:val="00A66BE7"/>
    <w:rsid w:val="00A67445"/>
    <w:rsid w:val="00A67DA7"/>
    <w:rsid w:val="00A67E09"/>
    <w:rsid w:val="00A67F68"/>
    <w:rsid w:val="00A71082"/>
    <w:rsid w:val="00A711CB"/>
    <w:rsid w:val="00A71696"/>
    <w:rsid w:val="00A7188B"/>
    <w:rsid w:val="00A72AE4"/>
    <w:rsid w:val="00A732D9"/>
    <w:rsid w:val="00A73A1C"/>
    <w:rsid w:val="00A747AB"/>
    <w:rsid w:val="00A7495C"/>
    <w:rsid w:val="00A74C22"/>
    <w:rsid w:val="00A74F6D"/>
    <w:rsid w:val="00A75CF3"/>
    <w:rsid w:val="00A76708"/>
    <w:rsid w:val="00A77539"/>
    <w:rsid w:val="00A7775B"/>
    <w:rsid w:val="00A801F1"/>
    <w:rsid w:val="00A802C6"/>
    <w:rsid w:val="00A808C1"/>
    <w:rsid w:val="00A80989"/>
    <w:rsid w:val="00A80E87"/>
    <w:rsid w:val="00A815B9"/>
    <w:rsid w:val="00A81ECD"/>
    <w:rsid w:val="00A81F4B"/>
    <w:rsid w:val="00A82085"/>
    <w:rsid w:val="00A82443"/>
    <w:rsid w:val="00A825C1"/>
    <w:rsid w:val="00A8293D"/>
    <w:rsid w:val="00A82FD3"/>
    <w:rsid w:val="00A830B0"/>
    <w:rsid w:val="00A838B9"/>
    <w:rsid w:val="00A83A06"/>
    <w:rsid w:val="00A84691"/>
    <w:rsid w:val="00A84895"/>
    <w:rsid w:val="00A859B3"/>
    <w:rsid w:val="00A85CDC"/>
    <w:rsid w:val="00A86308"/>
    <w:rsid w:val="00A869B4"/>
    <w:rsid w:val="00A87279"/>
    <w:rsid w:val="00A8733F"/>
    <w:rsid w:val="00A9011E"/>
    <w:rsid w:val="00A91865"/>
    <w:rsid w:val="00A91C95"/>
    <w:rsid w:val="00A91D5C"/>
    <w:rsid w:val="00A9412E"/>
    <w:rsid w:val="00A94975"/>
    <w:rsid w:val="00A94E97"/>
    <w:rsid w:val="00A94ED3"/>
    <w:rsid w:val="00A95177"/>
    <w:rsid w:val="00A95289"/>
    <w:rsid w:val="00A95399"/>
    <w:rsid w:val="00A95ED6"/>
    <w:rsid w:val="00A963B8"/>
    <w:rsid w:val="00A9716D"/>
    <w:rsid w:val="00A973C9"/>
    <w:rsid w:val="00A97CA1"/>
    <w:rsid w:val="00AA0423"/>
    <w:rsid w:val="00AA0838"/>
    <w:rsid w:val="00AA08A9"/>
    <w:rsid w:val="00AA0A04"/>
    <w:rsid w:val="00AA2D89"/>
    <w:rsid w:val="00AA313A"/>
    <w:rsid w:val="00AA359D"/>
    <w:rsid w:val="00AA5B73"/>
    <w:rsid w:val="00AA6B51"/>
    <w:rsid w:val="00AB027D"/>
    <w:rsid w:val="00AB10C3"/>
    <w:rsid w:val="00AB10C7"/>
    <w:rsid w:val="00AB10EF"/>
    <w:rsid w:val="00AB1858"/>
    <w:rsid w:val="00AB1CBB"/>
    <w:rsid w:val="00AB2660"/>
    <w:rsid w:val="00AB2EEB"/>
    <w:rsid w:val="00AB302A"/>
    <w:rsid w:val="00AB39CA"/>
    <w:rsid w:val="00AB424B"/>
    <w:rsid w:val="00AB46AF"/>
    <w:rsid w:val="00AB526C"/>
    <w:rsid w:val="00AB538B"/>
    <w:rsid w:val="00AB65A1"/>
    <w:rsid w:val="00AB6879"/>
    <w:rsid w:val="00AB6B90"/>
    <w:rsid w:val="00AB6F2D"/>
    <w:rsid w:val="00AC0641"/>
    <w:rsid w:val="00AC08CB"/>
    <w:rsid w:val="00AC0E87"/>
    <w:rsid w:val="00AC15DA"/>
    <w:rsid w:val="00AC26D9"/>
    <w:rsid w:val="00AC32FF"/>
    <w:rsid w:val="00AC3642"/>
    <w:rsid w:val="00AC4664"/>
    <w:rsid w:val="00AC6265"/>
    <w:rsid w:val="00AC68E3"/>
    <w:rsid w:val="00AC751E"/>
    <w:rsid w:val="00AC7F29"/>
    <w:rsid w:val="00AD03E5"/>
    <w:rsid w:val="00AD053C"/>
    <w:rsid w:val="00AD0CF0"/>
    <w:rsid w:val="00AD15EC"/>
    <w:rsid w:val="00AD162C"/>
    <w:rsid w:val="00AD1919"/>
    <w:rsid w:val="00AD1959"/>
    <w:rsid w:val="00AD1F6F"/>
    <w:rsid w:val="00AD2097"/>
    <w:rsid w:val="00AD32A6"/>
    <w:rsid w:val="00AD385D"/>
    <w:rsid w:val="00AD4C8A"/>
    <w:rsid w:val="00AD577E"/>
    <w:rsid w:val="00AD628F"/>
    <w:rsid w:val="00AD7746"/>
    <w:rsid w:val="00AD7E3C"/>
    <w:rsid w:val="00AD7FF6"/>
    <w:rsid w:val="00AE0DC5"/>
    <w:rsid w:val="00AE1686"/>
    <w:rsid w:val="00AE2127"/>
    <w:rsid w:val="00AE2337"/>
    <w:rsid w:val="00AE23D7"/>
    <w:rsid w:val="00AE292F"/>
    <w:rsid w:val="00AE2B64"/>
    <w:rsid w:val="00AE311B"/>
    <w:rsid w:val="00AE318E"/>
    <w:rsid w:val="00AE3412"/>
    <w:rsid w:val="00AE409D"/>
    <w:rsid w:val="00AE46CB"/>
    <w:rsid w:val="00AE4950"/>
    <w:rsid w:val="00AE5816"/>
    <w:rsid w:val="00AE5A98"/>
    <w:rsid w:val="00AE5E1E"/>
    <w:rsid w:val="00AE66D6"/>
    <w:rsid w:val="00AE6751"/>
    <w:rsid w:val="00AE6C26"/>
    <w:rsid w:val="00AE74D8"/>
    <w:rsid w:val="00AE7C44"/>
    <w:rsid w:val="00AE7FBA"/>
    <w:rsid w:val="00AF1108"/>
    <w:rsid w:val="00AF20E3"/>
    <w:rsid w:val="00AF2136"/>
    <w:rsid w:val="00AF21B2"/>
    <w:rsid w:val="00AF3376"/>
    <w:rsid w:val="00AF37CC"/>
    <w:rsid w:val="00AF3A23"/>
    <w:rsid w:val="00AF4021"/>
    <w:rsid w:val="00AF4502"/>
    <w:rsid w:val="00AF476E"/>
    <w:rsid w:val="00AF51ED"/>
    <w:rsid w:val="00AF5946"/>
    <w:rsid w:val="00AF6C9E"/>
    <w:rsid w:val="00AF7095"/>
    <w:rsid w:val="00AF7B1A"/>
    <w:rsid w:val="00B00A47"/>
    <w:rsid w:val="00B01041"/>
    <w:rsid w:val="00B037CA"/>
    <w:rsid w:val="00B03C88"/>
    <w:rsid w:val="00B04881"/>
    <w:rsid w:val="00B0634B"/>
    <w:rsid w:val="00B06418"/>
    <w:rsid w:val="00B06DE1"/>
    <w:rsid w:val="00B06FF0"/>
    <w:rsid w:val="00B06FF1"/>
    <w:rsid w:val="00B07920"/>
    <w:rsid w:val="00B10473"/>
    <w:rsid w:val="00B1111F"/>
    <w:rsid w:val="00B1190C"/>
    <w:rsid w:val="00B12336"/>
    <w:rsid w:val="00B12889"/>
    <w:rsid w:val="00B12C81"/>
    <w:rsid w:val="00B13EA6"/>
    <w:rsid w:val="00B15BB0"/>
    <w:rsid w:val="00B17454"/>
    <w:rsid w:val="00B17CC4"/>
    <w:rsid w:val="00B20395"/>
    <w:rsid w:val="00B20ABD"/>
    <w:rsid w:val="00B20C6D"/>
    <w:rsid w:val="00B2155D"/>
    <w:rsid w:val="00B2197C"/>
    <w:rsid w:val="00B220EA"/>
    <w:rsid w:val="00B22171"/>
    <w:rsid w:val="00B22472"/>
    <w:rsid w:val="00B22AA2"/>
    <w:rsid w:val="00B22B02"/>
    <w:rsid w:val="00B23027"/>
    <w:rsid w:val="00B23728"/>
    <w:rsid w:val="00B23762"/>
    <w:rsid w:val="00B23A2D"/>
    <w:rsid w:val="00B23EF3"/>
    <w:rsid w:val="00B244A7"/>
    <w:rsid w:val="00B2488F"/>
    <w:rsid w:val="00B24E35"/>
    <w:rsid w:val="00B2530D"/>
    <w:rsid w:val="00B2542A"/>
    <w:rsid w:val="00B25667"/>
    <w:rsid w:val="00B25D0E"/>
    <w:rsid w:val="00B26CF4"/>
    <w:rsid w:val="00B279AE"/>
    <w:rsid w:val="00B303E5"/>
    <w:rsid w:val="00B30EC3"/>
    <w:rsid w:val="00B3110E"/>
    <w:rsid w:val="00B31494"/>
    <w:rsid w:val="00B32215"/>
    <w:rsid w:val="00B32B75"/>
    <w:rsid w:val="00B3374D"/>
    <w:rsid w:val="00B33846"/>
    <w:rsid w:val="00B33C33"/>
    <w:rsid w:val="00B34282"/>
    <w:rsid w:val="00B36F48"/>
    <w:rsid w:val="00B36FA7"/>
    <w:rsid w:val="00B37936"/>
    <w:rsid w:val="00B41241"/>
    <w:rsid w:val="00B41708"/>
    <w:rsid w:val="00B417EF"/>
    <w:rsid w:val="00B41802"/>
    <w:rsid w:val="00B41ADE"/>
    <w:rsid w:val="00B42AB2"/>
    <w:rsid w:val="00B44473"/>
    <w:rsid w:val="00B44938"/>
    <w:rsid w:val="00B44FD4"/>
    <w:rsid w:val="00B45463"/>
    <w:rsid w:val="00B4710B"/>
    <w:rsid w:val="00B4755D"/>
    <w:rsid w:val="00B4767D"/>
    <w:rsid w:val="00B47C3B"/>
    <w:rsid w:val="00B47C7F"/>
    <w:rsid w:val="00B50070"/>
    <w:rsid w:val="00B5095E"/>
    <w:rsid w:val="00B50D34"/>
    <w:rsid w:val="00B5129E"/>
    <w:rsid w:val="00B51669"/>
    <w:rsid w:val="00B51F5E"/>
    <w:rsid w:val="00B523E3"/>
    <w:rsid w:val="00B5414D"/>
    <w:rsid w:val="00B55267"/>
    <w:rsid w:val="00B554E4"/>
    <w:rsid w:val="00B55693"/>
    <w:rsid w:val="00B5718E"/>
    <w:rsid w:val="00B573AF"/>
    <w:rsid w:val="00B57886"/>
    <w:rsid w:val="00B579B5"/>
    <w:rsid w:val="00B57FB9"/>
    <w:rsid w:val="00B600C4"/>
    <w:rsid w:val="00B602CC"/>
    <w:rsid w:val="00B605DA"/>
    <w:rsid w:val="00B607D1"/>
    <w:rsid w:val="00B609BC"/>
    <w:rsid w:val="00B614FE"/>
    <w:rsid w:val="00B61771"/>
    <w:rsid w:val="00B61E8E"/>
    <w:rsid w:val="00B6237A"/>
    <w:rsid w:val="00B6266A"/>
    <w:rsid w:val="00B628D4"/>
    <w:rsid w:val="00B62BF6"/>
    <w:rsid w:val="00B6343E"/>
    <w:rsid w:val="00B63F5D"/>
    <w:rsid w:val="00B65AF9"/>
    <w:rsid w:val="00B665A0"/>
    <w:rsid w:val="00B700C2"/>
    <w:rsid w:val="00B703B0"/>
    <w:rsid w:val="00B7065D"/>
    <w:rsid w:val="00B71F12"/>
    <w:rsid w:val="00B7281F"/>
    <w:rsid w:val="00B72902"/>
    <w:rsid w:val="00B733D7"/>
    <w:rsid w:val="00B73851"/>
    <w:rsid w:val="00B752E4"/>
    <w:rsid w:val="00B758ED"/>
    <w:rsid w:val="00B75B8C"/>
    <w:rsid w:val="00B7604B"/>
    <w:rsid w:val="00B76720"/>
    <w:rsid w:val="00B76930"/>
    <w:rsid w:val="00B772C4"/>
    <w:rsid w:val="00B77A2E"/>
    <w:rsid w:val="00B77AE5"/>
    <w:rsid w:val="00B8066B"/>
    <w:rsid w:val="00B8086C"/>
    <w:rsid w:val="00B8089A"/>
    <w:rsid w:val="00B80AC7"/>
    <w:rsid w:val="00B81467"/>
    <w:rsid w:val="00B81B0E"/>
    <w:rsid w:val="00B83309"/>
    <w:rsid w:val="00B83981"/>
    <w:rsid w:val="00B842D7"/>
    <w:rsid w:val="00B84556"/>
    <w:rsid w:val="00B849BF"/>
    <w:rsid w:val="00B8528A"/>
    <w:rsid w:val="00B85D76"/>
    <w:rsid w:val="00B85E8C"/>
    <w:rsid w:val="00B864AC"/>
    <w:rsid w:val="00B8724C"/>
    <w:rsid w:val="00B87CE6"/>
    <w:rsid w:val="00B90EF4"/>
    <w:rsid w:val="00B91091"/>
    <w:rsid w:val="00B914E5"/>
    <w:rsid w:val="00B917B6"/>
    <w:rsid w:val="00B92B65"/>
    <w:rsid w:val="00B92BED"/>
    <w:rsid w:val="00B93171"/>
    <w:rsid w:val="00B9374B"/>
    <w:rsid w:val="00B94207"/>
    <w:rsid w:val="00B949FD"/>
    <w:rsid w:val="00B94B9E"/>
    <w:rsid w:val="00B94C5F"/>
    <w:rsid w:val="00B954B3"/>
    <w:rsid w:val="00B956B6"/>
    <w:rsid w:val="00B95720"/>
    <w:rsid w:val="00B95C15"/>
    <w:rsid w:val="00B96021"/>
    <w:rsid w:val="00B96071"/>
    <w:rsid w:val="00B96653"/>
    <w:rsid w:val="00B96D1B"/>
    <w:rsid w:val="00B970DC"/>
    <w:rsid w:val="00B97168"/>
    <w:rsid w:val="00B97545"/>
    <w:rsid w:val="00B97C6B"/>
    <w:rsid w:val="00BA06D2"/>
    <w:rsid w:val="00BA0ABF"/>
    <w:rsid w:val="00BA0EBB"/>
    <w:rsid w:val="00BA2EAD"/>
    <w:rsid w:val="00BA3D76"/>
    <w:rsid w:val="00BA3D7D"/>
    <w:rsid w:val="00BA43CD"/>
    <w:rsid w:val="00BA6316"/>
    <w:rsid w:val="00BA6563"/>
    <w:rsid w:val="00BA6833"/>
    <w:rsid w:val="00BA736D"/>
    <w:rsid w:val="00BB21E4"/>
    <w:rsid w:val="00BB223A"/>
    <w:rsid w:val="00BB26FE"/>
    <w:rsid w:val="00BB307E"/>
    <w:rsid w:val="00BB3B14"/>
    <w:rsid w:val="00BB4B5E"/>
    <w:rsid w:val="00BB5456"/>
    <w:rsid w:val="00BB6095"/>
    <w:rsid w:val="00BB7947"/>
    <w:rsid w:val="00BB7D6A"/>
    <w:rsid w:val="00BC02C9"/>
    <w:rsid w:val="00BC06BA"/>
    <w:rsid w:val="00BC0DC6"/>
    <w:rsid w:val="00BC115F"/>
    <w:rsid w:val="00BC12E8"/>
    <w:rsid w:val="00BC1C87"/>
    <w:rsid w:val="00BC1FAA"/>
    <w:rsid w:val="00BC2CF5"/>
    <w:rsid w:val="00BC347C"/>
    <w:rsid w:val="00BC39E5"/>
    <w:rsid w:val="00BC3A5A"/>
    <w:rsid w:val="00BC3F8C"/>
    <w:rsid w:val="00BC5CC0"/>
    <w:rsid w:val="00BC668F"/>
    <w:rsid w:val="00BC6B39"/>
    <w:rsid w:val="00BC7107"/>
    <w:rsid w:val="00BC7341"/>
    <w:rsid w:val="00BD1499"/>
    <w:rsid w:val="00BD26F4"/>
    <w:rsid w:val="00BD3108"/>
    <w:rsid w:val="00BD638E"/>
    <w:rsid w:val="00BD6712"/>
    <w:rsid w:val="00BD6BA0"/>
    <w:rsid w:val="00BD6E5F"/>
    <w:rsid w:val="00BE0CCD"/>
    <w:rsid w:val="00BE12FE"/>
    <w:rsid w:val="00BE1694"/>
    <w:rsid w:val="00BE1CD9"/>
    <w:rsid w:val="00BE2126"/>
    <w:rsid w:val="00BE23B8"/>
    <w:rsid w:val="00BE266E"/>
    <w:rsid w:val="00BE2BC5"/>
    <w:rsid w:val="00BE3967"/>
    <w:rsid w:val="00BE3E70"/>
    <w:rsid w:val="00BE46B3"/>
    <w:rsid w:val="00BE4E0D"/>
    <w:rsid w:val="00BE5455"/>
    <w:rsid w:val="00BE5884"/>
    <w:rsid w:val="00BE5A33"/>
    <w:rsid w:val="00BE5DC3"/>
    <w:rsid w:val="00BE5E0D"/>
    <w:rsid w:val="00BE667A"/>
    <w:rsid w:val="00BE73AC"/>
    <w:rsid w:val="00BE7BD5"/>
    <w:rsid w:val="00BF0905"/>
    <w:rsid w:val="00BF1F43"/>
    <w:rsid w:val="00BF227D"/>
    <w:rsid w:val="00BF25F0"/>
    <w:rsid w:val="00BF2BC3"/>
    <w:rsid w:val="00BF2E24"/>
    <w:rsid w:val="00BF34CC"/>
    <w:rsid w:val="00BF42D8"/>
    <w:rsid w:val="00BF4A15"/>
    <w:rsid w:val="00BF5A38"/>
    <w:rsid w:val="00BF6799"/>
    <w:rsid w:val="00BF6A23"/>
    <w:rsid w:val="00BF6CD3"/>
    <w:rsid w:val="00BF6E04"/>
    <w:rsid w:val="00BF6FD8"/>
    <w:rsid w:val="00BF7529"/>
    <w:rsid w:val="00C0064F"/>
    <w:rsid w:val="00C007C2"/>
    <w:rsid w:val="00C00CC3"/>
    <w:rsid w:val="00C00FBF"/>
    <w:rsid w:val="00C01153"/>
    <w:rsid w:val="00C016FA"/>
    <w:rsid w:val="00C01D10"/>
    <w:rsid w:val="00C020E0"/>
    <w:rsid w:val="00C02F6D"/>
    <w:rsid w:val="00C02FAE"/>
    <w:rsid w:val="00C03369"/>
    <w:rsid w:val="00C04A11"/>
    <w:rsid w:val="00C04CE0"/>
    <w:rsid w:val="00C056AF"/>
    <w:rsid w:val="00C057A6"/>
    <w:rsid w:val="00C067EA"/>
    <w:rsid w:val="00C0781F"/>
    <w:rsid w:val="00C108FB"/>
    <w:rsid w:val="00C109A7"/>
    <w:rsid w:val="00C10E42"/>
    <w:rsid w:val="00C11749"/>
    <w:rsid w:val="00C12D63"/>
    <w:rsid w:val="00C13247"/>
    <w:rsid w:val="00C1333B"/>
    <w:rsid w:val="00C13AA4"/>
    <w:rsid w:val="00C13EF6"/>
    <w:rsid w:val="00C148CC"/>
    <w:rsid w:val="00C16416"/>
    <w:rsid w:val="00C16737"/>
    <w:rsid w:val="00C16D8E"/>
    <w:rsid w:val="00C16DE4"/>
    <w:rsid w:val="00C17408"/>
    <w:rsid w:val="00C17ACA"/>
    <w:rsid w:val="00C20233"/>
    <w:rsid w:val="00C20609"/>
    <w:rsid w:val="00C2131C"/>
    <w:rsid w:val="00C2151D"/>
    <w:rsid w:val="00C22E40"/>
    <w:rsid w:val="00C2320D"/>
    <w:rsid w:val="00C244B0"/>
    <w:rsid w:val="00C248E9"/>
    <w:rsid w:val="00C2532E"/>
    <w:rsid w:val="00C254EC"/>
    <w:rsid w:val="00C2668F"/>
    <w:rsid w:val="00C269BC"/>
    <w:rsid w:val="00C27C02"/>
    <w:rsid w:val="00C30E50"/>
    <w:rsid w:val="00C31397"/>
    <w:rsid w:val="00C31D3B"/>
    <w:rsid w:val="00C323D7"/>
    <w:rsid w:val="00C32895"/>
    <w:rsid w:val="00C33B1D"/>
    <w:rsid w:val="00C34314"/>
    <w:rsid w:val="00C34DF3"/>
    <w:rsid w:val="00C34EBA"/>
    <w:rsid w:val="00C35386"/>
    <w:rsid w:val="00C36588"/>
    <w:rsid w:val="00C3669F"/>
    <w:rsid w:val="00C36865"/>
    <w:rsid w:val="00C37084"/>
    <w:rsid w:val="00C374AC"/>
    <w:rsid w:val="00C401CE"/>
    <w:rsid w:val="00C406EE"/>
    <w:rsid w:val="00C411E2"/>
    <w:rsid w:val="00C413BE"/>
    <w:rsid w:val="00C414DD"/>
    <w:rsid w:val="00C41B71"/>
    <w:rsid w:val="00C42164"/>
    <w:rsid w:val="00C42DDD"/>
    <w:rsid w:val="00C43105"/>
    <w:rsid w:val="00C43FCA"/>
    <w:rsid w:val="00C449A6"/>
    <w:rsid w:val="00C44C90"/>
    <w:rsid w:val="00C462F2"/>
    <w:rsid w:val="00C46556"/>
    <w:rsid w:val="00C46A5C"/>
    <w:rsid w:val="00C46CAC"/>
    <w:rsid w:val="00C4786D"/>
    <w:rsid w:val="00C47C7C"/>
    <w:rsid w:val="00C502A8"/>
    <w:rsid w:val="00C50F87"/>
    <w:rsid w:val="00C510F6"/>
    <w:rsid w:val="00C51550"/>
    <w:rsid w:val="00C51D9A"/>
    <w:rsid w:val="00C51DCD"/>
    <w:rsid w:val="00C52B98"/>
    <w:rsid w:val="00C54643"/>
    <w:rsid w:val="00C5557D"/>
    <w:rsid w:val="00C5586B"/>
    <w:rsid w:val="00C55B78"/>
    <w:rsid w:val="00C56230"/>
    <w:rsid w:val="00C56720"/>
    <w:rsid w:val="00C5718E"/>
    <w:rsid w:val="00C578FC"/>
    <w:rsid w:val="00C57B01"/>
    <w:rsid w:val="00C60E4D"/>
    <w:rsid w:val="00C61297"/>
    <w:rsid w:val="00C6166D"/>
    <w:rsid w:val="00C6182B"/>
    <w:rsid w:val="00C61847"/>
    <w:rsid w:val="00C61DDE"/>
    <w:rsid w:val="00C62642"/>
    <w:rsid w:val="00C628DB"/>
    <w:rsid w:val="00C6312C"/>
    <w:rsid w:val="00C63454"/>
    <w:rsid w:val="00C63B33"/>
    <w:rsid w:val="00C64488"/>
    <w:rsid w:val="00C6473A"/>
    <w:rsid w:val="00C64920"/>
    <w:rsid w:val="00C650AA"/>
    <w:rsid w:val="00C65152"/>
    <w:rsid w:val="00C65D3F"/>
    <w:rsid w:val="00C65ECF"/>
    <w:rsid w:val="00C666A1"/>
    <w:rsid w:val="00C67B5B"/>
    <w:rsid w:val="00C70A2B"/>
    <w:rsid w:val="00C71056"/>
    <w:rsid w:val="00C711AA"/>
    <w:rsid w:val="00C7138E"/>
    <w:rsid w:val="00C718AA"/>
    <w:rsid w:val="00C71DA7"/>
    <w:rsid w:val="00C7254D"/>
    <w:rsid w:val="00C7266C"/>
    <w:rsid w:val="00C726A9"/>
    <w:rsid w:val="00C726C0"/>
    <w:rsid w:val="00C72938"/>
    <w:rsid w:val="00C7327C"/>
    <w:rsid w:val="00C7394A"/>
    <w:rsid w:val="00C745F5"/>
    <w:rsid w:val="00C74977"/>
    <w:rsid w:val="00C74CC2"/>
    <w:rsid w:val="00C752F4"/>
    <w:rsid w:val="00C755B4"/>
    <w:rsid w:val="00C75EB7"/>
    <w:rsid w:val="00C765A0"/>
    <w:rsid w:val="00C76FDF"/>
    <w:rsid w:val="00C7735B"/>
    <w:rsid w:val="00C77511"/>
    <w:rsid w:val="00C77B2C"/>
    <w:rsid w:val="00C80170"/>
    <w:rsid w:val="00C80C89"/>
    <w:rsid w:val="00C80F2A"/>
    <w:rsid w:val="00C81802"/>
    <w:rsid w:val="00C81A38"/>
    <w:rsid w:val="00C82731"/>
    <w:rsid w:val="00C82B21"/>
    <w:rsid w:val="00C82CD2"/>
    <w:rsid w:val="00C835D8"/>
    <w:rsid w:val="00C84F02"/>
    <w:rsid w:val="00C85AB8"/>
    <w:rsid w:val="00C85ECD"/>
    <w:rsid w:val="00C85EF6"/>
    <w:rsid w:val="00C863D5"/>
    <w:rsid w:val="00C86821"/>
    <w:rsid w:val="00C9065B"/>
    <w:rsid w:val="00C910A2"/>
    <w:rsid w:val="00C91181"/>
    <w:rsid w:val="00C914AF"/>
    <w:rsid w:val="00C918C9"/>
    <w:rsid w:val="00C92094"/>
    <w:rsid w:val="00C9217A"/>
    <w:rsid w:val="00C92606"/>
    <w:rsid w:val="00C92E72"/>
    <w:rsid w:val="00C93F1B"/>
    <w:rsid w:val="00C94542"/>
    <w:rsid w:val="00C94F4C"/>
    <w:rsid w:val="00C950FC"/>
    <w:rsid w:val="00C95406"/>
    <w:rsid w:val="00C95662"/>
    <w:rsid w:val="00C96070"/>
    <w:rsid w:val="00C96A54"/>
    <w:rsid w:val="00CA04A3"/>
    <w:rsid w:val="00CA07E7"/>
    <w:rsid w:val="00CA0AAA"/>
    <w:rsid w:val="00CA1155"/>
    <w:rsid w:val="00CA15B2"/>
    <w:rsid w:val="00CA23C1"/>
    <w:rsid w:val="00CA24D2"/>
    <w:rsid w:val="00CA2C41"/>
    <w:rsid w:val="00CA368E"/>
    <w:rsid w:val="00CA4F42"/>
    <w:rsid w:val="00CA551F"/>
    <w:rsid w:val="00CA634E"/>
    <w:rsid w:val="00CA6564"/>
    <w:rsid w:val="00CA6787"/>
    <w:rsid w:val="00CA6A5E"/>
    <w:rsid w:val="00CA7508"/>
    <w:rsid w:val="00CA7882"/>
    <w:rsid w:val="00CA78FD"/>
    <w:rsid w:val="00CA79EB"/>
    <w:rsid w:val="00CA7D12"/>
    <w:rsid w:val="00CA7FCD"/>
    <w:rsid w:val="00CB046A"/>
    <w:rsid w:val="00CB0E0E"/>
    <w:rsid w:val="00CB262A"/>
    <w:rsid w:val="00CB26C6"/>
    <w:rsid w:val="00CB2DAF"/>
    <w:rsid w:val="00CB345D"/>
    <w:rsid w:val="00CB3646"/>
    <w:rsid w:val="00CB3BB9"/>
    <w:rsid w:val="00CB4858"/>
    <w:rsid w:val="00CB5517"/>
    <w:rsid w:val="00CB6230"/>
    <w:rsid w:val="00CB666E"/>
    <w:rsid w:val="00CB6940"/>
    <w:rsid w:val="00CB7030"/>
    <w:rsid w:val="00CB72B4"/>
    <w:rsid w:val="00CB736C"/>
    <w:rsid w:val="00CB7552"/>
    <w:rsid w:val="00CC0168"/>
    <w:rsid w:val="00CC1704"/>
    <w:rsid w:val="00CC1F70"/>
    <w:rsid w:val="00CC2451"/>
    <w:rsid w:val="00CC2B1B"/>
    <w:rsid w:val="00CC3765"/>
    <w:rsid w:val="00CC4BC1"/>
    <w:rsid w:val="00CC4C58"/>
    <w:rsid w:val="00CC5678"/>
    <w:rsid w:val="00CC587B"/>
    <w:rsid w:val="00CC5BEF"/>
    <w:rsid w:val="00CC5F25"/>
    <w:rsid w:val="00CC65A3"/>
    <w:rsid w:val="00CC6647"/>
    <w:rsid w:val="00CC679F"/>
    <w:rsid w:val="00CC6C58"/>
    <w:rsid w:val="00CC74FF"/>
    <w:rsid w:val="00CC7811"/>
    <w:rsid w:val="00CD06D4"/>
    <w:rsid w:val="00CD0B27"/>
    <w:rsid w:val="00CD1256"/>
    <w:rsid w:val="00CD17CE"/>
    <w:rsid w:val="00CD1B56"/>
    <w:rsid w:val="00CD2559"/>
    <w:rsid w:val="00CD27AE"/>
    <w:rsid w:val="00CD3349"/>
    <w:rsid w:val="00CD4933"/>
    <w:rsid w:val="00CD4A0D"/>
    <w:rsid w:val="00CD52CB"/>
    <w:rsid w:val="00CD5FF3"/>
    <w:rsid w:val="00CD6A5C"/>
    <w:rsid w:val="00CD6E0B"/>
    <w:rsid w:val="00CD6F7F"/>
    <w:rsid w:val="00CD7026"/>
    <w:rsid w:val="00CD7048"/>
    <w:rsid w:val="00CD7175"/>
    <w:rsid w:val="00CD7563"/>
    <w:rsid w:val="00CD777C"/>
    <w:rsid w:val="00CE0A64"/>
    <w:rsid w:val="00CE0BD4"/>
    <w:rsid w:val="00CE1976"/>
    <w:rsid w:val="00CE1C2E"/>
    <w:rsid w:val="00CE2149"/>
    <w:rsid w:val="00CE2BD1"/>
    <w:rsid w:val="00CE2EED"/>
    <w:rsid w:val="00CE3B45"/>
    <w:rsid w:val="00CE4765"/>
    <w:rsid w:val="00CE48C3"/>
    <w:rsid w:val="00CE4B4F"/>
    <w:rsid w:val="00CE4F68"/>
    <w:rsid w:val="00CE5063"/>
    <w:rsid w:val="00CE51A6"/>
    <w:rsid w:val="00CE5221"/>
    <w:rsid w:val="00CE54F3"/>
    <w:rsid w:val="00CE5935"/>
    <w:rsid w:val="00CE608F"/>
    <w:rsid w:val="00CE663C"/>
    <w:rsid w:val="00CE68A3"/>
    <w:rsid w:val="00CE6A52"/>
    <w:rsid w:val="00CE73B3"/>
    <w:rsid w:val="00CF10C3"/>
    <w:rsid w:val="00CF1BEB"/>
    <w:rsid w:val="00CF2165"/>
    <w:rsid w:val="00CF2D83"/>
    <w:rsid w:val="00CF4427"/>
    <w:rsid w:val="00CF495E"/>
    <w:rsid w:val="00CF4AE1"/>
    <w:rsid w:val="00CF4D13"/>
    <w:rsid w:val="00CF5998"/>
    <w:rsid w:val="00CF6646"/>
    <w:rsid w:val="00CF67FB"/>
    <w:rsid w:val="00CF6962"/>
    <w:rsid w:val="00CF6B0E"/>
    <w:rsid w:val="00CF6F11"/>
    <w:rsid w:val="00CF7A86"/>
    <w:rsid w:val="00CF7B98"/>
    <w:rsid w:val="00CF7D07"/>
    <w:rsid w:val="00D00154"/>
    <w:rsid w:val="00D00440"/>
    <w:rsid w:val="00D005F8"/>
    <w:rsid w:val="00D0064C"/>
    <w:rsid w:val="00D00EEC"/>
    <w:rsid w:val="00D01177"/>
    <w:rsid w:val="00D026BE"/>
    <w:rsid w:val="00D028FF"/>
    <w:rsid w:val="00D030FB"/>
    <w:rsid w:val="00D036F8"/>
    <w:rsid w:val="00D03F38"/>
    <w:rsid w:val="00D04F1C"/>
    <w:rsid w:val="00D0540C"/>
    <w:rsid w:val="00D055A1"/>
    <w:rsid w:val="00D0572E"/>
    <w:rsid w:val="00D061BD"/>
    <w:rsid w:val="00D06596"/>
    <w:rsid w:val="00D06B63"/>
    <w:rsid w:val="00D06E3D"/>
    <w:rsid w:val="00D079F9"/>
    <w:rsid w:val="00D07A6C"/>
    <w:rsid w:val="00D07B9C"/>
    <w:rsid w:val="00D1047C"/>
    <w:rsid w:val="00D106D2"/>
    <w:rsid w:val="00D11241"/>
    <w:rsid w:val="00D11578"/>
    <w:rsid w:val="00D12CD9"/>
    <w:rsid w:val="00D13226"/>
    <w:rsid w:val="00D13927"/>
    <w:rsid w:val="00D145FE"/>
    <w:rsid w:val="00D161EE"/>
    <w:rsid w:val="00D17B91"/>
    <w:rsid w:val="00D20878"/>
    <w:rsid w:val="00D208DC"/>
    <w:rsid w:val="00D20EFA"/>
    <w:rsid w:val="00D21047"/>
    <w:rsid w:val="00D210B1"/>
    <w:rsid w:val="00D21991"/>
    <w:rsid w:val="00D21AA2"/>
    <w:rsid w:val="00D21BF0"/>
    <w:rsid w:val="00D2207F"/>
    <w:rsid w:val="00D22F21"/>
    <w:rsid w:val="00D248EF"/>
    <w:rsid w:val="00D253E8"/>
    <w:rsid w:val="00D25498"/>
    <w:rsid w:val="00D254A4"/>
    <w:rsid w:val="00D26787"/>
    <w:rsid w:val="00D27B85"/>
    <w:rsid w:val="00D27C43"/>
    <w:rsid w:val="00D27E22"/>
    <w:rsid w:val="00D302F2"/>
    <w:rsid w:val="00D305F9"/>
    <w:rsid w:val="00D30761"/>
    <w:rsid w:val="00D30C63"/>
    <w:rsid w:val="00D31A9E"/>
    <w:rsid w:val="00D31DA6"/>
    <w:rsid w:val="00D31EE6"/>
    <w:rsid w:val="00D33214"/>
    <w:rsid w:val="00D33876"/>
    <w:rsid w:val="00D343C8"/>
    <w:rsid w:val="00D34B4F"/>
    <w:rsid w:val="00D35C13"/>
    <w:rsid w:val="00D362A3"/>
    <w:rsid w:val="00D36B54"/>
    <w:rsid w:val="00D37790"/>
    <w:rsid w:val="00D37DAD"/>
    <w:rsid w:val="00D37FB0"/>
    <w:rsid w:val="00D40ADB"/>
    <w:rsid w:val="00D40F25"/>
    <w:rsid w:val="00D41415"/>
    <w:rsid w:val="00D41466"/>
    <w:rsid w:val="00D41DEC"/>
    <w:rsid w:val="00D42DC1"/>
    <w:rsid w:val="00D4315C"/>
    <w:rsid w:val="00D4372A"/>
    <w:rsid w:val="00D43C75"/>
    <w:rsid w:val="00D448D3"/>
    <w:rsid w:val="00D46279"/>
    <w:rsid w:val="00D46F97"/>
    <w:rsid w:val="00D4727A"/>
    <w:rsid w:val="00D5018C"/>
    <w:rsid w:val="00D50309"/>
    <w:rsid w:val="00D50BC4"/>
    <w:rsid w:val="00D5143C"/>
    <w:rsid w:val="00D5205F"/>
    <w:rsid w:val="00D52B24"/>
    <w:rsid w:val="00D52B81"/>
    <w:rsid w:val="00D52C05"/>
    <w:rsid w:val="00D53123"/>
    <w:rsid w:val="00D53181"/>
    <w:rsid w:val="00D538B3"/>
    <w:rsid w:val="00D542A1"/>
    <w:rsid w:val="00D548AC"/>
    <w:rsid w:val="00D579F3"/>
    <w:rsid w:val="00D57AB1"/>
    <w:rsid w:val="00D6058F"/>
    <w:rsid w:val="00D60B93"/>
    <w:rsid w:val="00D61F3B"/>
    <w:rsid w:val="00D6410B"/>
    <w:rsid w:val="00D64170"/>
    <w:rsid w:val="00D6427B"/>
    <w:rsid w:val="00D65681"/>
    <w:rsid w:val="00D657BB"/>
    <w:rsid w:val="00D65F28"/>
    <w:rsid w:val="00D6674B"/>
    <w:rsid w:val="00D667B3"/>
    <w:rsid w:val="00D66F6D"/>
    <w:rsid w:val="00D678D9"/>
    <w:rsid w:val="00D67997"/>
    <w:rsid w:val="00D67E46"/>
    <w:rsid w:val="00D70566"/>
    <w:rsid w:val="00D71D0D"/>
    <w:rsid w:val="00D72286"/>
    <w:rsid w:val="00D732B6"/>
    <w:rsid w:val="00D73841"/>
    <w:rsid w:val="00D74212"/>
    <w:rsid w:val="00D745E1"/>
    <w:rsid w:val="00D749BB"/>
    <w:rsid w:val="00D74D39"/>
    <w:rsid w:val="00D75522"/>
    <w:rsid w:val="00D75A66"/>
    <w:rsid w:val="00D76204"/>
    <w:rsid w:val="00D76BB3"/>
    <w:rsid w:val="00D7776E"/>
    <w:rsid w:val="00D77A49"/>
    <w:rsid w:val="00D77A92"/>
    <w:rsid w:val="00D80502"/>
    <w:rsid w:val="00D812C9"/>
    <w:rsid w:val="00D827B9"/>
    <w:rsid w:val="00D82EA7"/>
    <w:rsid w:val="00D83701"/>
    <w:rsid w:val="00D84B54"/>
    <w:rsid w:val="00D84C30"/>
    <w:rsid w:val="00D8502F"/>
    <w:rsid w:val="00D85B2B"/>
    <w:rsid w:val="00D85B80"/>
    <w:rsid w:val="00D86487"/>
    <w:rsid w:val="00D87C92"/>
    <w:rsid w:val="00D87E6F"/>
    <w:rsid w:val="00D90FE5"/>
    <w:rsid w:val="00D9137E"/>
    <w:rsid w:val="00D91884"/>
    <w:rsid w:val="00D9280D"/>
    <w:rsid w:val="00D929D0"/>
    <w:rsid w:val="00D932DE"/>
    <w:rsid w:val="00D93970"/>
    <w:rsid w:val="00D956D2"/>
    <w:rsid w:val="00D9599F"/>
    <w:rsid w:val="00D96CD2"/>
    <w:rsid w:val="00D96F1B"/>
    <w:rsid w:val="00D96F6F"/>
    <w:rsid w:val="00D96FA6"/>
    <w:rsid w:val="00D97433"/>
    <w:rsid w:val="00D97C84"/>
    <w:rsid w:val="00D97ECA"/>
    <w:rsid w:val="00DA0292"/>
    <w:rsid w:val="00DA07BF"/>
    <w:rsid w:val="00DA0840"/>
    <w:rsid w:val="00DA08BE"/>
    <w:rsid w:val="00DA0C22"/>
    <w:rsid w:val="00DA0DA2"/>
    <w:rsid w:val="00DA0F61"/>
    <w:rsid w:val="00DA0F8C"/>
    <w:rsid w:val="00DA12F9"/>
    <w:rsid w:val="00DA26DE"/>
    <w:rsid w:val="00DA3DC0"/>
    <w:rsid w:val="00DA479E"/>
    <w:rsid w:val="00DA573D"/>
    <w:rsid w:val="00DA585D"/>
    <w:rsid w:val="00DA5B9F"/>
    <w:rsid w:val="00DA60AC"/>
    <w:rsid w:val="00DA656D"/>
    <w:rsid w:val="00DA7233"/>
    <w:rsid w:val="00DA7DC7"/>
    <w:rsid w:val="00DB07F4"/>
    <w:rsid w:val="00DB187B"/>
    <w:rsid w:val="00DB1FFB"/>
    <w:rsid w:val="00DB2C30"/>
    <w:rsid w:val="00DB4222"/>
    <w:rsid w:val="00DB52E1"/>
    <w:rsid w:val="00DB541D"/>
    <w:rsid w:val="00DB5865"/>
    <w:rsid w:val="00DB7D00"/>
    <w:rsid w:val="00DB7E9F"/>
    <w:rsid w:val="00DC013D"/>
    <w:rsid w:val="00DC03ED"/>
    <w:rsid w:val="00DC0405"/>
    <w:rsid w:val="00DC0527"/>
    <w:rsid w:val="00DC06FC"/>
    <w:rsid w:val="00DC0FE0"/>
    <w:rsid w:val="00DC15B4"/>
    <w:rsid w:val="00DC1D95"/>
    <w:rsid w:val="00DC1D97"/>
    <w:rsid w:val="00DC23EA"/>
    <w:rsid w:val="00DC265F"/>
    <w:rsid w:val="00DC26C6"/>
    <w:rsid w:val="00DC2CED"/>
    <w:rsid w:val="00DC3849"/>
    <w:rsid w:val="00DC41E6"/>
    <w:rsid w:val="00DC4596"/>
    <w:rsid w:val="00DC469B"/>
    <w:rsid w:val="00DC46B5"/>
    <w:rsid w:val="00DC52D7"/>
    <w:rsid w:val="00DC60A3"/>
    <w:rsid w:val="00DC671E"/>
    <w:rsid w:val="00DC74F5"/>
    <w:rsid w:val="00DD07F8"/>
    <w:rsid w:val="00DD0925"/>
    <w:rsid w:val="00DD0CEA"/>
    <w:rsid w:val="00DD15F7"/>
    <w:rsid w:val="00DD1617"/>
    <w:rsid w:val="00DD292B"/>
    <w:rsid w:val="00DD32DF"/>
    <w:rsid w:val="00DD33D9"/>
    <w:rsid w:val="00DD358C"/>
    <w:rsid w:val="00DD462A"/>
    <w:rsid w:val="00DD4B26"/>
    <w:rsid w:val="00DD5024"/>
    <w:rsid w:val="00DD53F6"/>
    <w:rsid w:val="00DD6D4A"/>
    <w:rsid w:val="00DD73B2"/>
    <w:rsid w:val="00DD7B24"/>
    <w:rsid w:val="00DE025E"/>
    <w:rsid w:val="00DE03A1"/>
    <w:rsid w:val="00DE04FA"/>
    <w:rsid w:val="00DE0FC9"/>
    <w:rsid w:val="00DE120D"/>
    <w:rsid w:val="00DE291A"/>
    <w:rsid w:val="00DE3E30"/>
    <w:rsid w:val="00DE4420"/>
    <w:rsid w:val="00DE44BF"/>
    <w:rsid w:val="00DE4F16"/>
    <w:rsid w:val="00DE559F"/>
    <w:rsid w:val="00DE702F"/>
    <w:rsid w:val="00DE75DD"/>
    <w:rsid w:val="00DF00A6"/>
    <w:rsid w:val="00DF021C"/>
    <w:rsid w:val="00DF04BD"/>
    <w:rsid w:val="00DF0DA7"/>
    <w:rsid w:val="00DF1B6A"/>
    <w:rsid w:val="00DF200B"/>
    <w:rsid w:val="00DF216F"/>
    <w:rsid w:val="00DF2227"/>
    <w:rsid w:val="00DF2338"/>
    <w:rsid w:val="00DF29EE"/>
    <w:rsid w:val="00DF2D84"/>
    <w:rsid w:val="00DF2EB0"/>
    <w:rsid w:val="00DF32F0"/>
    <w:rsid w:val="00DF41AD"/>
    <w:rsid w:val="00DF4AF8"/>
    <w:rsid w:val="00DF5411"/>
    <w:rsid w:val="00DF55E4"/>
    <w:rsid w:val="00DF6B22"/>
    <w:rsid w:val="00DF6C21"/>
    <w:rsid w:val="00DF6D35"/>
    <w:rsid w:val="00DF6E28"/>
    <w:rsid w:val="00E00B81"/>
    <w:rsid w:val="00E01450"/>
    <w:rsid w:val="00E015CF"/>
    <w:rsid w:val="00E01995"/>
    <w:rsid w:val="00E01A28"/>
    <w:rsid w:val="00E01BCB"/>
    <w:rsid w:val="00E0364B"/>
    <w:rsid w:val="00E03652"/>
    <w:rsid w:val="00E0401E"/>
    <w:rsid w:val="00E04C62"/>
    <w:rsid w:val="00E05902"/>
    <w:rsid w:val="00E06747"/>
    <w:rsid w:val="00E06E76"/>
    <w:rsid w:val="00E07A35"/>
    <w:rsid w:val="00E104D6"/>
    <w:rsid w:val="00E11D0E"/>
    <w:rsid w:val="00E13273"/>
    <w:rsid w:val="00E13B9B"/>
    <w:rsid w:val="00E13F2F"/>
    <w:rsid w:val="00E15A19"/>
    <w:rsid w:val="00E15C68"/>
    <w:rsid w:val="00E17075"/>
    <w:rsid w:val="00E1736B"/>
    <w:rsid w:val="00E1743C"/>
    <w:rsid w:val="00E209B4"/>
    <w:rsid w:val="00E20F69"/>
    <w:rsid w:val="00E2112E"/>
    <w:rsid w:val="00E2116A"/>
    <w:rsid w:val="00E21D77"/>
    <w:rsid w:val="00E22452"/>
    <w:rsid w:val="00E22B53"/>
    <w:rsid w:val="00E23EC0"/>
    <w:rsid w:val="00E249F8"/>
    <w:rsid w:val="00E24DEA"/>
    <w:rsid w:val="00E2537E"/>
    <w:rsid w:val="00E25894"/>
    <w:rsid w:val="00E25AEA"/>
    <w:rsid w:val="00E2640E"/>
    <w:rsid w:val="00E26884"/>
    <w:rsid w:val="00E27EB9"/>
    <w:rsid w:val="00E27F95"/>
    <w:rsid w:val="00E30035"/>
    <w:rsid w:val="00E30907"/>
    <w:rsid w:val="00E3092D"/>
    <w:rsid w:val="00E30B00"/>
    <w:rsid w:val="00E30D99"/>
    <w:rsid w:val="00E3137F"/>
    <w:rsid w:val="00E31C35"/>
    <w:rsid w:val="00E31DE5"/>
    <w:rsid w:val="00E3259A"/>
    <w:rsid w:val="00E328C3"/>
    <w:rsid w:val="00E3296E"/>
    <w:rsid w:val="00E33A10"/>
    <w:rsid w:val="00E33DC6"/>
    <w:rsid w:val="00E34325"/>
    <w:rsid w:val="00E344C1"/>
    <w:rsid w:val="00E353ED"/>
    <w:rsid w:val="00E35694"/>
    <w:rsid w:val="00E3661B"/>
    <w:rsid w:val="00E36994"/>
    <w:rsid w:val="00E37CCC"/>
    <w:rsid w:val="00E4045C"/>
    <w:rsid w:val="00E41EAC"/>
    <w:rsid w:val="00E42E3E"/>
    <w:rsid w:val="00E4346E"/>
    <w:rsid w:val="00E43B39"/>
    <w:rsid w:val="00E4511B"/>
    <w:rsid w:val="00E45643"/>
    <w:rsid w:val="00E4580D"/>
    <w:rsid w:val="00E45D4E"/>
    <w:rsid w:val="00E45D82"/>
    <w:rsid w:val="00E45E55"/>
    <w:rsid w:val="00E4651F"/>
    <w:rsid w:val="00E465E0"/>
    <w:rsid w:val="00E46F13"/>
    <w:rsid w:val="00E50047"/>
    <w:rsid w:val="00E50BB9"/>
    <w:rsid w:val="00E52560"/>
    <w:rsid w:val="00E528E0"/>
    <w:rsid w:val="00E54154"/>
    <w:rsid w:val="00E555FD"/>
    <w:rsid w:val="00E56877"/>
    <w:rsid w:val="00E571BF"/>
    <w:rsid w:val="00E57442"/>
    <w:rsid w:val="00E57C3E"/>
    <w:rsid w:val="00E605C8"/>
    <w:rsid w:val="00E60672"/>
    <w:rsid w:val="00E618A2"/>
    <w:rsid w:val="00E61E94"/>
    <w:rsid w:val="00E62B86"/>
    <w:rsid w:val="00E62C81"/>
    <w:rsid w:val="00E6308A"/>
    <w:rsid w:val="00E63D1D"/>
    <w:rsid w:val="00E63F14"/>
    <w:rsid w:val="00E6424C"/>
    <w:rsid w:val="00E64D3B"/>
    <w:rsid w:val="00E65323"/>
    <w:rsid w:val="00E654C9"/>
    <w:rsid w:val="00E655FB"/>
    <w:rsid w:val="00E661BC"/>
    <w:rsid w:val="00E670CA"/>
    <w:rsid w:val="00E672B2"/>
    <w:rsid w:val="00E673BA"/>
    <w:rsid w:val="00E7051A"/>
    <w:rsid w:val="00E707B9"/>
    <w:rsid w:val="00E707D8"/>
    <w:rsid w:val="00E70D64"/>
    <w:rsid w:val="00E717B6"/>
    <w:rsid w:val="00E71E81"/>
    <w:rsid w:val="00E72465"/>
    <w:rsid w:val="00E72B5E"/>
    <w:rsid w:val="00E73155"/>
    <w:rsid w:val="00E73CBA"/>
    <w:rsid w:val="00E74493"/>
    <w:rsid w:val="00E75999"/>
    <w:rsid w:val="00E76350"/>
    <w:rsid w:val="00E77436"/>
    <w:rsid w:val="00E77A5D"/>
    <w:rsid w:val="00E77C4A"/>
    <w:rsid w:val="00E8095F"/>
    <w:rsid w:val="00E80ED0"/>
    <w:rsid w:val="00E810D4"/>
    <w:rsid w:val="00E816E5"/>
    <w:rsid w:val="00E8182E"/>
    <w:rsid w:val="00E822D1"/>
    <w:rsid w:val="00E82422"/>
    <w:rsid w:val="00E82500"/>
    <w:rsid w:val="00E828DD"/>
    <w:rsid w:val="00E834B2"/>
    <w:rsid w:val="00E83DDF"/>
    <w:rsid w:val="00E83EA8"/>
    <w:rsid w:val="00E8441C"/>
    <w:rsid w:val="00E84DDF"/>
    <w:rsid w:val="00E856DC"/>
    <w:rsid w:val="00E8612A"/>
    <w:rsid w:val="00E86314"/>
    <w:rsid w:val="00E86439"/>
    <w:rsid w:val="00E86597"/>
    <w:rsid w:val="00E86941"/>
    <w:rsid w:val="00E873EF"/>
    <w:rsid w:val="00E877CE"/>
    <w:rsid w:val="00E87DDC"/>
    <w:rsid w:val="00E90F56"/>
    <w:rsid w:val="00E925C5"/>
    <w:rsid w:val="00E92972"/>
    <w:rsid w:val="00E92B67"/>
    <w:rsid w:val="00E932D9"/>
    <w:rsid w:val="00E933AD"/>
    <w:rsid w:val="00E934D3"/>
    <w:rsid w:val="00E945D9"/>
    <w:rsid w:val="00E9574D"/>
    <w:rsid w:val="00E9601A"/>
    <w:rsid w:val="00E9649A"/>
    <w:rsid w:val="00E9661A"/>
    <w:rsid w:val="00E9699A"/>
    <w:rsid w:val="00E96DC7"/>
    <w:rsid w:val="00E970F3"/>
    <w:rsid w:val="00E976A1"/>
    <w:rsid w:val="00EA0346"/>
    <w:rsid w:val="00EA0784"/>
    <w:rsid w:val="00EA0E5B"/>
    <w:rsid w:val="00EA16C3"/>
    <w:rsid w:val="00EA1B5F"/>
    <w:rsid w:val="00EA1C05"/>
    <w:rsid w:val="00EA3326"/>
    <w:rsid w:val="00EA3DF3"/>
    <w:rsid w:val="00EA3E5B"/>
    <w:rsid w:val="00EA4988"/>
    <w:rsid w:val="00EA4CDD"/>
    <w:rsid w:val="00EA4F18"/>
    <w:rsid w:val="00EA5371"/>
    <w:rsid w:val="00EA5408"/>
    <w:rsid w:val="00EA5CAF"/>
    <w:rsid w:val="00EA5E36"/>
    <w:rsid w:val="00EA6410"/>
    <w:rsid w:val="00EA65BF"/>
    <w:rsid w:val="00EA7572"/>
    <w:rsid w:val="00EA76C7"/>
    <w:rsid w:val="00EA7B74"/>
    <w:rsid w:val="00EB00C9"/>
    <w:rsid w:val="00EB08D3"/>
    <w:rsid w:val="00EB0B5A"/>
    <w:rsid w:val="00EB122D"/>
    <w:rsid w:val="00EB1598"/>
    <w:rsid w:val="00EB1B17"/>
    <w:rsid w:val="00EB1BC4"/>
    <w:rsid w:val="00EB2442"/>
    <w:rsid w:val="00EB33D7"/>
    <w:rsid w:val="00EB3EBA"/>
    <w:rsid w:val="00EB3F5F"/>
    <w:rsid w:val="00EB4021"/>
    <w:rsid w:val="00EB49E1"/>
    <w:rsid w:val="00EB4FFC"/>
    <w:rsid w:val="00EB5AF8"/>
    <w:rsid w:val="00EB5DFF"/>
    <w:rsid w:val="00EB7630"/>
    <w:rsid w:val="00EC064C"/>
    <w:rsid w:val="00EC06DF"/>
    <w:rsid w:val="00EC08C4"/>
    <w:rsid w:val="00EC1728"/>
    <w:rsid w:val="00EC18C6"/>
    <w:rsid w:val="00EC30BC"/>
    <w:rsid w:val="00EC400B"/>
    <w:rsid w:val="00EC4147"/>
    <w:rsid w:val="00EC4D42"/>
    <w:rsid w:val="00EC5906"/>
    <w:rsid w:val="00EC5B39"/>
    <w:rsid w:val="00EC676B"/>
    <w:rsid w:val="00EC6942"/>
    <w:rsid w:val="00EC6CC7"/>
    <w:rsid w:val="00EC73BC"/>
    <w:rsid w:val="00EC7911"/>
    <w:rsid w:val="00ED0145"/>
    <w:rsid w:val="00ED02B7"/>
    <w:rsid w:val="00ED144A"/>
    <w:rsid w:val="00ED182C"/>
    <w:rsid w:val="00ED2321"/>
    <w:rsid w:val="00ED32FC"/>
    <w:rsid w:val="00ED381C"/>
    <w:rsid w:val="00ED3BFB"/>
    <w:rsid w:val="00ED3C60"/>
    <w:rsid w:val="00ED428B"/>
    <w:rsid w:val="00ED4542"/>
    <w:rsid w:val="00ED54AA"/>
    <w:rsid w:val="00ED587A"/>
    <w:rsid w:val="00ED5E6A"/>
    <w:rsid w:val="00ED6BFE"/>
    <w:rsid w:val="00ED7759"/>
    <w:rsid w:val="00ED7E40"/>
    <w:rsid w:val="00EE053D"/>
    <w:rsid w:val="00EE113C"/>
    <w:rsid w:val="00EE16CC"/>
    <w:rsid w:val="00EE1CF9"/>
    <w:rsid w:val="00EE1D60"/>
    <w:rsid w:val="00EE208A"/>
    <w:rsid w:val="00EE2FB0"/>
    <w:rsid w:val="00EE32C1"/>
    <w:rsid w:val="00EE3A18"/>
    <w:rsid w:val="00EE469F"/>
    <w:rsid w:val="00EE5371"/>
    <w:rsid w:val="00EE5DBE"/>
    <w:rsid w:val="00EE6E87"/>
    <w:rsid w:val="00EE7577"/>
    <w:rsid w:val="00EE7E50"/>
    <w:rsid w:val="00EF05B5"/>
    <w:rsid w:val="00EF0604"/>
    <w:rsid w:val="00EF07E2"/>
    <w:rsid w:val="00EF0F68"/>
    <w:rsid w:val="00EF15A9"/>
    <w:rsid w:val="00EF2922"/>
    <w:rsid w:val="00EF29A9"/>
    <w:rsid w:val="00EF2DB4"/>
    <w:rsid w:val="00EF385B"/>
    <w:rsid w:val="00EF397B"/>
    <w:rsid w:val="00EF3E55"/>
    <w:rsid w:val="00EF4169"/>
    <w:rsid w:val="00EF442C"/>
    <w:rsid w:val="00EF4F91"/>
    <w:rsid w:val="00EF50FF"/>
    <w:rsid w:val="00EF5705"/>
    <w:rsid w:val="00EF5BB1"/>
    <w:rsid w:val="00EF5F7C"/>
    <w:rsid w:val="00EF6C7E"/>
    <w:rsid w:val="00EF6CFB"/>
    <w:rsid w:val="00EF6CFE"/>
    <w:rsid w:val="00EF6D09"/>
    <w:rsid w:val="00EF713C"/>
    <w:rsid w:val="00EF7337"/>
    <w:rsid w:val="00EF78DE"/>
    <w:rsid w:val="00F006BC"/>
    <w:rsid w:val="00F0099C"/>
    <w:rsid w:val="00F0160A"/>
    <w:rsid w:val="00F0177E"/>
    <w:rsid w:val="00F01916"/>
    <w:rsid w:val="00F02A04"/>
    <w:rsid w:val="00F03987"/>
    <w:rsid w:val="00F04253"/>
    <w:rsid w:val="00F0438F"/>
    <w:rsid w:val="00F043AF"/>
    <w:rsid w:val="00F05C54"/>
    <w:rsid w:val="00F060AD"/>
    <w:rsid w:val="00F078D4"/>
    <w:rsid w:val="00F10548"/>
    <w:rsid w:val="00F10F6B"/>
    <w:rsid w:val="00F11E6D"/>
    <w:rsid w:val="00F12CAB"/>
    <w:rsid w:val="00F12D4E"/>
    <w:rsid w:val="00F13DCB"/>
    <w:rsid w:val="00F14424"/>
    <w:rsid w:val="00F14D90"/>
    <w:rsid w:val="00F17212"/>
    <w:rsid w:val="00F17877"/>
    <w:rsid w:val="00F200C6"/>
    <w:rsid w:val="00F20144"/>
    <w:rsid w:val="00F2020F"/>
    <w:rsid w:val="00F20631"/>
    <w:rsid w:val="00F20870"/>
    <w:rsid w:val="00F2125D"/>
    <w:rsid w:val="00F213AB"/>
    <w:rsid w:val="00F216DD"/>
    <w:rsid w:val="00F216DE"/>
    <w:rsid w:val="00F21FEC"/>
    <w:rsid w:val="00F22255"/>
    <w:rsid w:val="00F226E5"/>
    <w:rsid w:val="00F22ECA"/>
    <w:rsid w:val="00F235F4"/>
    <w:rsid w:val="00F2384D"/>
    <w:rsid w:val="00F23A6E"/>
    <w:rsid w:val="00F2477F"/>
    <w:rsid w:val="00F25686"/>
    <w:rsid w:val="00F25F78"/>
    <w:rsid w:val="00F263F7"/>
    <w:rsid w:val="00F276D2"/>
    <w:rsid w:val="00F27E04"/>
    <w:rsid w:val="00F27E86"/>
    <w:rsid w:val="00F27F0B"/>
    <w:rsid w:val="00F30107"/>
    <w:rsid w:val="00F30113"/>
    <w:rsid w:val="00F307F7"/>
    <w:rsid w:val="00F31336"/>
    <w:rsid w:val="00F316CD"/>
    <w:rsid w:val="00F32B43"/>
    <w:rsid w:val="00F33246"/>
    <w:rsid w:val="00F3366E"/>
    <w:rsid w:val="00F33B11"/>
    <w:rsid w:val="00F34675"/>
    <w:rsid w:val="00F349C5"/>
    <w:rsid w:val="00F367C6"/>
    <w:rsid w:val="00F3728C"/>
    <w:rsid w:val="00F403D2"/>
    <w:rsid w:val="00F40454"/>
    <w:rsid w:val="00F40CFE"/>
    <w:rsid w:val="00F40F05"/>
    <w:rsid w:val="00F4115D"/>
    <w:rsid w:val="00F41207"/>
    <w:rsid w:val="00F41634"/>
    <w:rsid w:val="00F41E2D"/>
    <w:rsid w:val="00F421FB"/>
    <w:rsid w:val="00F42940"/>
    <w:rsid w:val="00F44B38"/>
    <w:rsid w:val="00F46075"/>
    <w:rsid w:val="00F468BC"/>
    <w:rsid w:val="00F46E9F"/>
    <w:rsid w:val="00F47024"/>
    <w:rsid w:val="00F479CE"/>
    <w:rsid w:val="00F50C2D"/>
    <w:rsid w:val="00F50D71"/>
    <w:rsid w:val="00F5188A"/>
    <w:rsid w:val="00F51A3F"/>
    <w:rsid w:val="00F54293"/>
    <w:rsid w:val="00F5453B"/>
    <w:rsid w:val="00F54627"/>
    <w:rsid w:val="00F54CEF"/>
    <w:rsid w:val="00F5535D"/>
    <w:rsid w:val="00F55A49"/>
    <w:rsid w:val="00F55D65"/>
    <w:rsid w:val="00F564C5"/>
    <w:rsid w:val="00F5691A"/>
    <w:rsid w:val="00F56E02"/>
    <w:rsid w:val="00F57185"/>
    <w:rsid w:val="00F574A4"/>
    <w:rsid w:val="00F6018E"/>
    <w:rsid w:val="00F608CA"/>
    <w:rsid w:val="00F61221"/>
    <w:rsid w:val="00F63786"/>
    <w:rsid w:val="00F6405E"/>
    <w:rsid w:val="00F646CA"/>
    <w:rsid w:val="00F65D03"/>
    <w:rsid w:val="00F7052A"/>
    <w:rsid w:val="00F70B31"/>
    <w:rsid w:val="00F70E61"/>
    <w:rsid w:val="00F71ABE"/>
    <w:rsid w:val="00F72037"/>
    <w:rsid w:val="00F727BF"/>
    <w:rsid w:val="00F72AB8"/>
    <w:rsid w:val="00F72B33"/>
    <w:rsid w:val="00F72EDB"/>
    <w:rsid w:val="00F75282"/>
    <w:rsid w:val="00F75316"/>
    <w:rsid w:val="00F75811"/>
    <w:rsid w:val="00F75984"/>
    <w:rsid w:val="00F7627F"/>
    <w:rsid w:val="00F76E84"/>
    <w:rsid w:val="00F77141"/>
    <w:rsid w:val="00F7727F"/>
    <w:rsid w:val="00F776EB"/>
    <w:rsid w:val="00F779E1"/>
    <w:rsid w:val="00F806A6"/>
    <w:rsid w:val="00F8129C"/>
    <w:rsid w:val="00F81B95"/>
    <w:rsid w:val="00F81CD4"/>
    <w:rsid w:val="00F8330D"/>
    <w:rsid w:val="00F83803"/>
    <w:rsid w:val="00F8386D"/>
    <w:rsid w:val="00F83F49"/>
    <w:rsid w:val="00F847D9"/>
    <w:rsid w:val="00F85860"/>
    <w:rsid w:val="00F8595C"/>
    <w:rsid w:val="00F860BF"/>
    <w:rsid w:val="00F86DC2"/>
    <w:rsid w:val="00F87C18"/>
    <w:rsid w:val="00F90134"/>
    <w:rsid w:val="00F9013A"/>
    <w:rsid w:val="00F91C8C"/>
    <w:rsid w:val="00F92155"/>
    <w:rsid w:val="00F925F8"/>
    <w:rsid w:val="00F93127"/>
    <w:rsid w:val="00F9431C"/>
    <w:rsid w:val="00F956D0"/>
    <w:rsid w:val="00F95B05"/>
    <w:rsid w:val="00F961A0"/>
    <w:rsid w:val="00F9631B"/>
    <w:rsid w:val="00F96C35"/>
    <w:rsid w:val="00F97102"/>
    <w:rsid w:val="00FA0545"/>
    <w:rsid w:val="00FA0D8C"/>
    <w:rsid w:val="00FA124B"/>
    <w:rsid w:val="00FA17CB"/>
    <w:rsid w:val="00FA2C92"/>
    <w:rsid w:val="00FA2D29"/>
    <w:rsid w:val="00FA35F5"/>
    <w:rsid w:val="00FA47A2"/>
    <w:rsid w:val="00FA4E02"/>
    <w:rsid w:val="00FA5ACD"/>
    <w:rsid w:val="00FA77C8"/>
    <w:rsid w:val="00FB017A"/>
    <w:rsid w:val="00FB0DDC"/>
    <w:rsid w:val="00FB0E70"/>
    <w:rsid w:val="00FB0EC7"/>
    <w:rsid w:val="00FB2716"/>
    <w:rsid w:val="00FB3A35"/>
    <w:rsid w:val="00FB4051"/>
    <w:rsid w:val="00FB420B"/>
    <w:rsid w:val="00FB5096"/>
    <w:rsid w:val="00FB5587"/>
    <w:rsid w:val="00FB55C5"/>
    <w:rsid w:val="00FB5BC7"/>
    <w:rsid w:val="00FB62C5"/>
    <w:rsid w:val="00FB6B5C"/>
    <w:rsid w:val="00FB7408"/>
    <w:rsid w:val="00FB7811"/>
    <w:rsid w:val="00FC0396"/>
    <w:rsid w:val="00FC186E"/>
    <w:rsid w:val="00FC2489"/>
    <w:rsid w:val="00FC2847"/>
    <w:rsid w:val="00FC30A6"/>
    <w:rsid w:val="00FC340A"/>
    <w:rsid w:val="00FC3867"/>
    <w:rsid w:val="00FC38DC"/>
    <w:rsid w:val="00FC3B60"/>
    <w:rsid w:val="00FC3B9F"/>
    <w:rsid w:val="00FC420A"/>
    <w:rsid w:val="00FC4EBE"/>
    <w:rsid w:val="00FC5360"/>
    <w:rsid w:val="00FC5F7C"/>
    <w:rsid w:val="00FC5FF8"/>
    <w:rsid w:val="00FC6ADD"/>
    <w:rsid w:val="00FC6C94"/>
    <w:rsid w:val="00FC73FC"/>
    <w:rsid w:val="00FC75C9"/>
    <w:rsid w:val="00FC76B7"/>
    <w:rsid w:val="00FD00B9"/>
    <w:rsid w:val="00FD0A38"/>
    <w:rsid w:val="00FD3150"/>
    <w:rsid w:val="00FD3191"/>
    <w:rsid w:val="00FD3591"/>
    <w:rsid w:val="00FD3BFF"/>
    <w:rsid w:val="00FD43CE"/>
    <w:rsid w:val="00FD444D"/>
    <w:rsid w:val="00FD575A"/>
    <w:rsid w:val="00FD5CFD"/>
    <w:rsid w:val="00FD6201"/>
    <w:rsid w:val="00FD666A"/>
    <w:rsid w:val="00FD67BC"/>
    <w:rsid w:val="00FD7125"/>
    <w:rsid w:val="00FD727F"/>
    <w:rsid w:val="00FD7331"/>
    <w:rsid w:val="00FD7974"/>
    <w:rsid w:val="00FD7B99"/>
    <w:rsid w:val="00FD7C5E"/>
    <w:rsid w:val="00FE1001"/>
    <w:rsid w:val="00FE1447"/>
    <w:rsid w:val="00FE1B14"/>
    <w:rsid w:val="00FE1B21"/>
    <w:rsid w:val="00FE1CDC"/>
    <w:rsid w:val="00FE2425"/>
    <w:rsid w:val="00FE24A0"/>
    <w:rsid w:val="00FE302A"/>
    <w:rsid w:val="00FE3B5E"/>
    <w:rsid w:val="00FE3C74"/>
    <w:rsid w:val="00FE4002"/>
    <w:rsid w:val="00FE4488"/>
    <w:rsid w:val="00FE474E"/>
    <w:rsid w:val="00FE4866"/>
    <w:rsid w:val="00FE4A8E"/>
    <w:rsid w:val="00FE69F7"/>
    <w:rsid w:val="00FE745E"/>
    <w:rsid w:val="00FE7F77"/>
    <w:rsid w:val="00FF0034"/>
    <w:rsid w:val="00FF09BE"/>
    <w:rsid w:val="00FF0A16"/>
    <w:rsid w:val="00FF0C7F"/>
    <w:rsid w:val="00FF0F29"/>
    <w:rsid w:val="00FF1000"/>
    <w:rsid w:val="00FF13C8"/>
    <w:rsid w:val="00FF16AB"/>
    <w:rsid w:val="00FF2ACE"/>
    <w:rsid w:val="00FF3140"/>
    <w:rsid w:val="00FF3FD2"/>
    <w:rsid w:val="00FF4101"/>
    <w:rsid w:val="00FF5387"/>
    <w:rsid w:val="00FF673E"/>
    <w:rsid w:val="00FF6A46"/>
    <w:rsid w:val="00FF7808"/>
    <w:rsid w:val="00FF7BE6"/>
    <w:rsid w:val="03C5D428"/>
    <w:rsid w:val="06FFFB42"/>
    <w:rsid w:val="07F28F44"/>
    <w:rsid w:val="08AFB083"/>
    <w:rsid w:val="0D6EFCCD"/>
    <w:rsid w:val="10503A6C"/>
    <w:rsid w:val="124BE8BF"/>
    <w:rsid w:val="1293CD53"/>
    <w:rsid w:val="159B77F3"/>
    <w:rsid w:val="218301E0"/>
    <w:rsid w:val="24890E63"/>
    <w:rsid w:val="24C6BF38"/>
    <w:rsid w:val="26C9CB94"/>
    <w:rsid w:val="26D38C2B"/>
    <w:rsid w:val="2B0A4DF8"/>
    <w:rsid w:val="307D8149"/>
    <w:rsid w:val="315A7C20"/>
    <w:rsid w:val="3293A4AD"/>
    <w:rsid w:val="33FBF514"/>
    <w:rsid w:val="37388161"/>
    <w:rsid w:val="4035A5FF"/>
    <w:rsid w:val="436D96FE"/>
    <w:rsid w:val="4481FDE2"/>
    <w:rsid w:val="51E37FDA"/>
    <w:rsid w:val="567DF48B"/>
    <w:rsid w:val="5805FE3F"/>
    <w:rsid w:val="5C20BEB3"/>
    <w:rsid w:val="5D203AF2"/>
    <w:rsid w:val="5EA7D721"/>
    <w:rsid w:val="68D5FAAF"/>
    <w:rsid w:val="6C5CB468"/>
    <w:rsid w:val="6D79DBDA"/>
    <w:rsid w:val="784B3EBB"/>
    <w:rsid w:val="787FFB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7C0616"/>
  <w14:defaultImageDpi w14:val="300"/>
  <w15:chartTrackingRefBased/>
  <w15:docId w15:val="{8E33B798-2194-43B2-94C0-9663700C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326"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567" w:right="567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color w:val="FFFFFF"/>
      <w:sz w:val="60"/>
      <w:szCs w:val="6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bCs/>
      <w:snapToGrid w:val="0"/>
      <w:sz w:val="28"/>
      <w:szCs w:val="28"/>
    </w:rPr>
  </w:style>
  <w:style w:type="paragraph" w:styleId="BodyText">
    <w:name w:val="Body Text"/>
    <w:basedOn w:val="Normal"/>
    <w:rPr>
      <w:sz w:val="24"/>
      <w:szCs w:val="24"/>
      <w:u w:val="single"/>
    </w:rPr>
  </w:style>
  <w:style w:type="paragraph" w:styleId="BodyTextIndent2">
    <w:name w:val="Body Text Indent 2"/>
    <w:basedOn w:val="Normal"/>
    <w:pPr>
      <w:ind w:left="1276"/>
    </w:pPr>
  </w:style>
  <w:style w:type="paragraph" w:styleId="BodyText2">
    <w:name w:val="Body Text 2"/>
    <w:basedOn w:val="Normal"/>
    <w:rPr>
      <w:rFonts w:ascii="Verdana" w:hAnsi="Verdana"/>
      <w:sz w:val="22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Rubrik1Char">
    <w:name w:val="Rubrik 1 Char"/>
    <w:rPr>
      <w:rFonts w:ascii="Arial" w:hAnsi="Arial" w:cs="Arial"/>
      <w:b/>
      <w:bCs/>
      <w:noProof w:val="0"/>
      <w:sz w:val="24"/>
      <w:szCs w:val="24"/>
      <w:lang w:val="sv-SE" w:eastAsia="sv-SE" w:bidi="ar-SA"/>
    </w:rPr>
  </w:style>
  <w:style w:type="paragraph" w:styleId="BodyText3">
    <w:name w:val="Body Text 3"/>
    <w:basedOn w:val="Normal"/>
    <w:rPr>
      <w:rFonts w:ascii="Verdana" w:hAnsi="Verdana"/>
      <w:sz w:val="18"/>
      <w:szCs w:val="18"/>
    </w:rPr>
  </w:style>
  <w:style w:type="paragraph" w:customStyle="1" w:styleId="Default">
    <w:name w:val="Default"/>
    <w:rPr>
      <w:rFonts w:ascii="Book Antiqua" w:hAnsi="Book Antiqua"/>
      <w:snapToGrid w:val="0"/>
      <w:color w:val="000000"/>
      <w:sz w:val="24"/>
    </w:rPr>
  </w:style>
  <w:style w:type="paragraph" w:styleId="BalloonText">
    <w:name w:val="Balloon Text"/>
    <w:basedOn w:val="Normal"/>
    <w:semiHidden/>
    <w:unhideWhenUsed/>
    <w:rPr>
      <w:rFonts w:ascii="Lucida Grande" w:hAnsi="Lucida Grande"/>
      <w:sz w:val="18"/>
      <w:szCs w:val="18"/>
    </w:rPr>
  </w:style>
  <w:style w:type="character" w:customStyle="1" w:styleId="BubbeltextChar">
    <w:name w:val="Bubbeltext Char"/>
    <w:semiHidden/>
    <w:rPr>
      <w:rFonts w:ascii="Lucida Grande" w:hAnsi="Lucida Grande"/>
      <w:sz w:val="18"/>
      <w:szCs w:val="18"/>
      <w:lang w:eastAsia="sv-SE"/>
    </w:rPr>
  </w:style>
  <w:style w:type="character" w:styleId="Hyperlink">
    <w:name w:val="Hyperlink"/>
    <w:unhideWhenUsed/>
    <w:rPr>
      <w:color w:val="0000FF"/>
      <w:u w:val="single"/>
    </w:rPr>
  </w:style>
  <w:style w:type="paragraph" w:customStyle="1" w:styleId="Friform">
    <w:name w:val="Fri form"/>
    <w:rPr>
      <w:rFonts w:ascii="Cambria" w:eastAsia="ヒラギノ角ゴ Pro W3" w:hAnsi="Cambria"/>
      <w:color w:val="000000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KommentarerChar">
    <w:name w:val="Kommentarer Char"/>
    <w:basedOn w:val="DefaultParagraphFont"/>
    <w:semiHidden/>
  </w:style>
  <w:style w:type="character" w:customStyle="1" w:styleId="KommentarsmneChar">
    <w:name w:val="Kommentarsämne Char"/>
    <w:semiHidden/>
    <w:rPr>
      <w:b/>
      <w:bCs/>
    </w:rPr>
  </w:style>
  <w:style w:type="table" w:styleId="TableGrid">
    <w:name w:val="Table Grid"/>
    <w:basedOn w:val="TableNormal"/>
    <w:uiPriority w:val="59"/>
    <w:rsid w:val="00287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1">
    <w:name w:val="List 1"/>
    <w:rsid w:val="00191667"/>
  </w:style>
  <w:style w:type="paragraph" w:styleId="NormalWeb">
    <w:name w:val="Normal (Web)"/>
    <w:basedOn w:val="Normal"/>
    <w:uiPriority w:val="99"/>
    <w:unhideWhenUsed/>
    <w:rsid w:val="00A25CC1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71"/>
    <w:rsid w:val="00284326"/>
  </w:style>
  <w:style w:type="paragraph" w:styleId="ListParagraph">
    <w:name w:val="List Paragraph"/>
    <w:basedOn w:val="Normal"/>
    <w:uiPriority w:val="72"/>
    <w:qFormat/>
    <w:rsid w:val="0028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41D6FE669ED4A956B832C05631767" ma:contentTypeVersion="17" ma:contentTypeDescription="Create a new document." ma:contentTypeScope="" ma:versionID="9b99fa7cd7122785610b2d7d6d3799f4">
  <xsd:schema xmlns:xsd="http://www.w3.org/2001/XMLSchema" xmlns:xs="http://www.w3.org/2001/XMLSchema" xmlns:p="http://schemas.microsoft.com/office/2006/metadata/properties" xmlns:ns2="b7e491d1-1c8a-4986-83c4-71a94db0299d" xmlns:ns3="670842d0-72f1-48b5-8f07-292c1ed5bcd3" targetNamespace="http://schemas.microsoft.com/office/2006/metadata/properties" ma:root="true" ma:fieldsID="584351f4002e7d3ec719b5282db78607" ns2:_="" ns3:_="">
    <xsd:import namespace="b7e491d1-1c8a-4986-83c4-71a94db0299d"/>
    <xsd:import namespace="670842d0-72f1-48b5-8f07-292c1ed5bc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Tim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91d1-1c8a-4986-83c4-71a94db02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5f7c21f-27e7-4e6d-89ad-6a47ffc20c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Time" ma:index="19" nillable="true" ma:displayName="Time" ma:format="DateTime" ma:internalName="Time">
      <xsd:simpleType>
        <xsd:restriction base="dms:DateTim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842d0-72f1-48b5-8f07-292c1ed5bcd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9b82915-7b50-49b7-9a68-88a57923ce05}" ma:internalName="TaxCatchAll" ma:showField="CatchAllData" ma:web="670842d0-72f1-48b5-8f07-292c1ed5bc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0842d0-72f1-48b5-8f07-292c1ed5bcd3" xsi:nil="true"/>
    <Time xmlns="b7e491d1-1c8a-4986-83c4-71a94db0299d" xsi:nil="true"/>
    <lcf76f155ced4ddcb4097134ff3c332f xmlns="b7e491d1-1c8a-4986-83c4-71a94db029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6A0C56-A7D8-4053-861C-25CB2D514D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89158B-F981-4D0E-84D7-1497C32F199F}"/>
</file>

<file path=customXml/itemProps3.xml><?xml version="1.0" encoding="utf-8"?>
<ds:datastoreItem xmlns:ds="http://schemas.openxmlformats.org/officeDocument/2006/customXml" ds:itemID="{D443F5E9-F1D7-4CC1-BF22-5284052D9CA8}">
  <ds:schemaRefs>
    <ds:schemaRef ds:uri="http://schemas.microsoft.com/office/2006/metadata/properties"/>
    <ds:schemaRef ds:uri="http://schemas.microsoft.com/office/infopath/2007/PartnerControls"/>
    <ds:schemaRef ds:uri="670842d0-72f1-48b5-8f07-292c1ed5bcd3"/>
    <ds:schemaRef ds:uri="b7e491d1-1c8a-4986-83c4-71a94db02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2454</Words>
  <Characters>13989</Characters>
  <Application>Microsoft Office Word</Application>
  <DocSecurity>4</DocSecurity>
  <Lines>116</Lines>
  <Paragraphs>32</Paragraphs>
  <ScaleCrop>false</ScaleCrop>
  <Company>transvector</Company>
  <LinksUpToDate>false</LinksUpToDate>
  <CharactersWithSpaces>16411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Marknadsundersökningar – Kundnöjdhetsindex</dc:title>
  <dc:subject/>
  <dc:creator>Johsn Anselmsson</dc:creator>
  <cp:keywords/>
  <cp:lastModifiedBy>Stella Pipping</cp:lastModifiedBy>
  <cp:revision>320</cp:revision>
  <cp:lastPrinted>2015-01-05T08:26:00Z</cp:lastPrinted>
  <dcterms:created xsi:type="dcterms:W3CDTF">2023-03-22T13:46:00Z</dcterms:created>
  <dcterms:modified xsi:type="dcterms:W3CDTF">2025-03-18T15:07:00Z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0x010100C2741D6FE669ED4A956B832C05631767</vt:lpwstr>
  </property>
  <property fmtid="{D5CDD505-2E9C-101B-9397-08002B2CF9AE}" pid="3" name="MediaServiceImageTags">
    <vt:lpwstr/>
  </property>
</Properties>
</file>